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98D22" w14:textId="49093D12" w:rsidR="00294BE7" w:rsidRDefault="00980FC3">
      <w:pPr>
        <w:rPr>
          <w:rFonts w:ascii="Calibri" w:hAnsi="Calibri"/>
          <w:color w:val="000000"/>
          <w:lang w:val="en-US"/>
        </w:rPr>
      </w:pPr>
      <w:proofErr w:type="spellStart"/>
      <w:proofErr w:type="gramStart"/>
      <w:r w:rsidRPr="00BF3BC1">
        <w:rPr>
          <w:lang w:val="en-US"/>
        </w:rPr>
        <w:t>Titre</w:t>
      </w:r>
      <w:proofErr w:type="spellEnd"/>
      <w:r w:rsidR="007D580C" w:rsidRPr="00BF3BC1">
        <w:rPr>
          <w:lang w:val="en-US"/>
        </w:rPr>
        <w:t> :</w:t>
      </w:r>
      <w:proofErr w:type="gramEnd"/>
      <w:r w:rsidR="007D580C" w:rsidRPr="00BF3BC1">
        <w:rPr>
          <w:lang w:val="en-US"/>
        </w:rPr>
        <w:t xml:space="preserve"> </w:t>
      </w:r>
      <w:r w:rsidR="00BF3BC1" w:rsidRPr="00592FC7">
        <w:rPr>
          <w:rFonts w:ascii="Calibri" w:hAnsi="Calibri"/>
          <w:color w:val="000000"/>
          <w:lang w:val="en-US"/>
        </w:rPr>
        <w:t xml:space="preserve">Using citizen science </w:t>
      </w:r>
      <w:r w:rsidR="00BF3BC1">
        <w:rPr>
          <w:rFonts w:ascii="Calibri" w:hAnsi="Calibri"/>
          <w:color w:val="000000"/>
          <w:lang w:val="en-US"/>
        </w:rPr>
        <w:t xml:space="preserve">and meteorological data </w:t>
      </w:r>
      <w:r w:rsidR="00BF3BC1" w:rsidRPr="00592FC7">
        <w:rPr>
          <w:rFonts w:ascii="Calibri" w:hAnsi="Calibri"/>
          <w:color w:val="000000"/>
          <w:lang w:val="en-US"/>
        </w:rPr>
        <w:t>to describe the distribution of tick bite and</w:t>
      </w:r>
      <w:r w:rsidR="00BF3BC1">
        <w:rPr>
          <w:rFonts w:ascii="Calibri" w:hAnsi="Calibri"/>
          <w:color w:val="000000"/>
          <w:lang w:val="en-US"/>
        </w:rPr>
        <w:t xml:space="preserve"> </w:t>
      </w:r>
      <w:r w:rsidR="00BF3BC1" w:rsidRPr="00592FC7">
        <w:rPr>
          <w:rFonts w:ascii="Calibri" w:hAnsi="Calibri"/>
          <w:color w:val="000000"/>
          <w:lang w:val="en-US"/>
        </w:rPr>
        <w:t xml:space="preserve">exposure to tick-borne diseases in </w:t>
      </w:r>
      <w:r w:rsidR="00BF3BC1">
        <w:rPr>
          <w:rFonts w:ascii="Calibri" w:hAnsi="Calibri"/>
          <w:color w:val="000000"/>
          <w:lang w:val="en-US"/>
        </w:rPr>
        <w:t>France.</w:t>
      </w:r>
    </w:p>
    <w:p w14:paraId="0278AA25" w14:textId="07C5C426" w:rsidR="00BF3BC1" w:rsidRPr="00F847A0" w:rsidRDefault="00BF3BC1">
      <w:pPr>
        <w:rPr>
          <w:lang w:val="en-US"/>
        </w:rPr>
      </w:pPr>
      <w:proofErr w:type="spellStart"/>
      <w:r w:rsidRPr="00F847A0">
        <w:rPr>
          <w:rFonts w:ascii="Calibri" w:hAnsi="Calibri"/>
          <w:color w:val="000000"/>
          <w:lang w:val="en-US"/>
        </w:rPr>
        <w:t>Hilami</w:t>
      </w:r>
      <w:proofErr w:type="spellEnd"/>
      <w:r w:rsidRPr="00F847A0">
        <w:rPr>
          <w:rFonts w:ascii="Calibri" w:hAnsi="Calibri"/>
          <w:color w:val="000000"/>
          <w:lang w:val="en-US"/>
        </w:rPr>
        <w:t xml:space="preserve"> K, Godard V, </w:t>
      </w:r>
      <w:proofErr w:type="spellStart"/>
      <w:r w:rsidRPr="00F847A0">
        <w:rPr>
          <w:rFonts w:ascii="Calibri" w:hAnsi="Calibri"/>
          <w:color w:val="000000"/>
          <w:lang w:val="en-US"/>
        </w:rPr>
        <w:t>Cosson</w:t>
      </w:r>
      <w:proofErr w:type="spellEnd"/>
      <w:r w:rsidRPr="00F847A0">
        <w:rPr>
          <w:rFonts w:ascii="Calibri" w:hAnsi="Calibri"/>
          <w:color w:val="000000"/>
          <w:lang w:val="en-US"/>
        </w:rPr>
        <w:t xml:space="preserve"> J-F et al.</w:t>
      </w:r>
    </w:p>
    <w:p w14:paraId="3BC8275F" w14:textId="2726B855" w:rsidR="00980FC3" w:rsidRPr="0002157B" w:rsidRDefault="00980FC3">
      <w:pPr>
        <w:rPr>
          <w:lang w:val="en-US"/>
        </w:rPr>
      </w:pPr>
      <w:r w:rsidRPr="0002157B">
        <w:rPr>
          <w:lang w:val="en-US"/>
        </w:rPr>
        <w:t>Abstract</w:t>
      </w:r>
    </w:p>
    <w:p w14:paraId="6DBA8989" w14:textId="598B63BA" w:rsidR="002903B3" w:rsidRPr="005634A2" w:rsidRDefault="002903B3" w:rsidP="002903B3">
      <w:pPr>
        <w:rPr>
          <w:rFonts w:ascii="Calibri" w:hAnsi="Calibri" w:cs="Calibri"/>
          <w:szCs w:val="24"/>
          <w:lang w:val="en-GB"/>
        </w:rPr>
      </w:pPr>
      <w:r w:rsidRPr="005634A2">
        <w:rPr>
          <w:rFonts w:ascii="Calibri" w:hAnsi="Calibri" w:cs="Calibri"/>
          <w:szCs w:val="24"/>
          <w:lang w:val="en-GB"/>
        </w:rPr>
        <w:t xml:space="preserve">Knowing the distribution and density of ticks in our environment, at the national level, is not possible using the only strengths of academic researchers. Citizen participatory sciences took over by feeding databases containing location-based reports of bites using a web and mobile app. In France, since July 2017, </w:t>
      </w:r>
      <w:r>
        <w:rPr>
          <w:rFonts w:ascii="Calibri" w:hAnsi="Calibri" w:cs="Calibri"/>
          <w:szCs w:val="24"/>
          <w:lang w:val="en-GB"/>
        </w:rPr>
        <w:t>22</w:t>
      </w:r>
      <w:r w:rsidRPr="005634A2">
        <w:rPr>
          <w:rFonts w:ascii="Calibri" w:hAnsi="Calibri" w:cs="Calibri"/>
          <w:szCs w:val="24"/>
          <w:lang w:val="en-GB"/>
        </w:rPr>
        <w:t>,000 reports on humans have been acquired. To understand the mechanisms of distribution of these tick-bites over time and in space, we found it important to couple them with the prevailing weather conditions at the place and date of the sting. These meteorological determinants stem from the search of vast data warehouses. It is the automation of this classification of bites reporting, which goes through computer development, which is discussed here.</w:t>
      </w:r>
    </w:p>
    <w:p w14:paraId="41297000" w14:textId="5CA6BF11" w:rsidR="002903B3" w:rsidRPr="002903B3" w:rsidRDefault="002903B3" w:rsidP="00BF3BC1">
      <w:pPr>
        <w:rPr>
          <w:rFonts w:ascii="Calibri" w:hAnsi="Calibri" w:cs="Calibri"/>
          <w:szCs w:val="24"/>
        </w:rPr>
      </w:pPr>
      <w:r w:rsidRPr="002903B3">
        <w:rPr>
          <w:rFonts w:ascii="Calibri" w:hAnsi="Calibri" w:cs="Calibri"/>
          <w:szCs w:val="24"/>
        </w:rPr>
        <w:t xml:space="preserve">Key </w:t>
      </w:r>
      <w:proofErr w:type="spellStart"/>
      <w:proofErr w:type="gramStart"/>
      <w:r w:rsidRPr="002903B3">
        <w:rPr>
          <w:rFonts w:ascii="Calibri" w:hAnsi="Calibri" w:cs="Calibri"/>
          <w:szCs w:val="24"/>
        </w:rPr>
        <w:t>words</w:t>
      </w:r>
      <w:proofErr w:type="spellEnd"/>
      <w:r w:rsidRPr="002903B3">
        <w:rPr>
          <w:rFonts w:ascii="Calibri" w:hAnsi="Calibri" w:cs="Calibri"/>
          <w:szCs w:val="24"/>
        </w:rPr>
        <w:t>:</w:t>
      </w:r>
      <w:proofErr w:type="gramEnd"/>
    </w:p>
    <w:p w14:paraId="16928F47" w14:textId="77777777" w:rsidR="002903B3" w:rsidRPr="00C94806" w:rsidRDefault="002903B3" w:rsidP="002903B3">
      <w:pPr>
        <w:rPr>
          <w:rFonts w:ascii="Calibri" w:hAnsi="Calibri" w:cs="Calibri"/>
          <w:szCs w:val="24"/>
        </w:rPr>
      </w:pPr>
      <w:r>
        <w:rPr>
          <w:rFonts w:ascii="Calibri" w:hAnsi="Calibri" w:cs="Calibri"/>
          <w:szCs w:val="24"/>
        </w:rPr>
        <w:t>Environnement, Epidémiologie spatiale, Fouille de données (Datamining), Météorologie, Sciences participatives</w:t>
      </w:r>
    </w:p>
    <w:p w14:paraId="03FCDC0D" w14:textId="77777777" w:rsidR="002903B3" w:rsidRPr="002903B3" w:rsidRDefault="002903B3" w:rsidP="00BF3BC1">
      <w:pPr>
        <w:rPr>
          <w:rFonts w:ascii="Calibri" w:hAnsi="Calibri" w:cs="Calibri"/>
          <w:szCs w:val="24"/>
        </w:rPr>
      </w:pPr>
    </w:p>
    <w:p w14:paraId="137A5F10" w14:textId="77777777" w:rsidR="00BF3BC1" w:rsidRPr="002903B3" w:rsidRDefault="00BF3BC1"/>
    <w:p w14:paraId="089B2F12" w14:textId="77777777" w:rsidR="00980FC3" w:rsidRDefault="00980FC3" w:rsidP="00980FC3">
      <w:pPr>
        <w:pStyle w:val="Paragraphedeliste"/>
        <w:numPr>
          <w:ilvl w:val="0"/>
          <w:numId w:val="1"/>
        </w:numPr>
      </w:pPr>
      <w:r>
        <w:t>Background</w:t>
      </w:r>
    </w:p>
    <w:p w14:paraId="44698AEC" w14:textId="77777777" w:rsidR="00A70FD4" w:rsidRDefault="00A70FD4" w:rsidP="00A70FD4">
      <w:pPr>
        <w:pStyle w:val="Paragraphedeliste"/>
        <w:numPr>
          <w:ilvl w:val="1"/>
          <w:numId w:val="1"/>
        </w:numPr>
      </w:pPr>
      <w:proofErr w:type="spellStart"/>
      <w:r>
        <w:t>T</w:t>
      </w:r>
      <w:r w:rsidRPr="00A70FD4">
        <w:t>ick</w:t>
      </w:r>
      <w:proofErr w:type="spellEnd"/>
      <w:r w:rsidRPr="00A70FD4">
        <w:t xml:space="preserve"> borne </w:t>
      </w:r>
      <w:proofErr w:type="spellStart"/>
      <w:r w:rsidRPr="00A70FD4">
        <w:t>diseases</w:t>
      </w:r>
      <w:proofErr w:type="spellEnd"/>
    </w:p>
    <w:p w14:paraId="720D0BD0" w14:textId="0B4C93DE" w:rsidR="002E4625" w:rsidRDefault="002903B3" w:rsidP="002903B3">
      <w:pPr>
        <w:rPr>
          <w:rFonts w:ascii="Calibri" w:hAnsi="Calibri" w:cs="Calibri"/>
          <w:szCs w:val="24"/>
        </w:rPr>
      </w:pPr>
      <w:r w:rsidRPr="00BB22E7">
        <w:rPr>
          <w:rFonts w:ascii="Calibri" w:hAnsi="Calibri" w:cs="Calibri"/>
          <w:szCs w:val="24"/>
        </w:rPr>
        <w:t>Les maladies transmises par les tiques sont en constante augmentation en Europe et en Amérique</w:t>
      </w:r>
      <w:r>
        <w:rPr>
          <w:rFonts w:ascii="Calibri" w:hAnsi="Calibri" w:cs="Calibri"/>
          <w:szCs w:val="24"/>
        </w:rPr>
        <w:t xml:space="preserve"> du Nord</w:t>
      </w:r>
      <w:r w:rsidRPr="00BB22E7">
        <w:rPr>
          <w:rFonts w:ascii="Calibri" w:hAnsi="Calibri" w:cs="Calibri"/>
          <w:szCs w:val="24"/>
        </w:rPr>
        <w:t>, sans que l’on sache vraiment si cela correspond à une augmentation de leur incidence, ou à une augmentation de leur détection par les services de santé</w:t>
      </w:r>
      <w:r>
        <w:rPr>
          <w:rFonts w:ascii="Calibri" w:hAnsi="Calibri" w:cs="Calibri"/>
          <w:szCs w:val="24"/>
        </w:rPr>
        <w:t xml:space="preserve"> </w:t>
      </w:r>
      <w:r>
        <w:rPr>
          <w:rFonts w:ascii="Calibri" w:hAnsi="Calibri" w:cs="Calibri"/>
          <w:szCs w:val="24"/>
        </w:rPr>
        <w:fldChar w:fldCharType="begin"/>
      </w:r>
      <w:r>
        <w:rPr>
          <w:rFonts w:ascii="Calibri" w:hAnsi="Calibri" w:cs="Calibri"/>
          <w:szCs w:val="24"/>
        </w:rPr>
        <w:instrText xml:space="preserve"> ADDIN ZOTERO_ITEM CSL_CITATION {"citationID":"ds6Hn3QW","properties":{"formattedCitation":"(Steere et al. 2016; Kilpatrick et al. 2017)","plainCitation":"(Steere et al. 2016; Kilpatrick et al. 2017)","noteIndex":0},"citationItems":[{"id":24,"uris":["http://zotero.org/users/local/UEuxHZ0O/items/TSARGJ9I"],"uri":["http://zotero.org/users/local/UEuxHZ0O/items/TSARGJ9I"],"itemData":{"id":24,"type":"article-journal","abstract":"Lyme borreliosis is a tick-borne disease that is caused by the bacteria Borrelia burgdorferi, Borrelia afzelii and Borrelia garinii. This Primer by Steere and colleagues discusses the epidemiology, mechanisms and management of Lyme borreliosis in North America and Europe.","container-title":"Nature Reviews Disease Primers","DOI":"10.1038/nrdp.2016.90","ISSN":"2056-676X","issue":"1","journalAbbreviation":"Nat Rev Dis Primers","language":"en","note":"number: 1\npublisher: Nature Publishing Group","page":"1-19","source":"www.nature.com","title":"Lyme borreliosis","volume":"2","author":[{"family":"Steere","given":"Allen C."},{"family":"Strle","given":"Franc"},{"family":"Wormser","given":"Gary P."},{"family":"Hu","given":"Linden T."},{"family":"Branda","given":"John A."},{"family":"Hovius","given":"Joppe W. R."},{"family":"Li","given":"Xin"},{"family":"Mead","given":"Paul S."}],"issued":{"date-parts":[["2016",12,15]]}},"label":"page"},{"id":22,"uris":["http://zotero.org/users/local/UEuxHZ0O/items/T8DLPNYW"],"uri":["http://zotero.org/users/local/UEuxHZ0O/items/T8DLPNYW"],"itemData":{"id":22,"type":"article-journal","abstract":"Lyme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B: Biological Sciences","DOI":"10.1098/rstb.2016.0117","issue":"1722","journalAbbreviation":"Philosophical Transactions of the Royal Society B: Biological Sciences","note":"publisher: Royal Society","page":"20160117","source":"royalsocietypublishing.org (Atypon)","title":"Lyme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A."}],"issued":{"date-parts":[["2017",6,5]]}},"label":"page"}],"schema":"https://github.com/citation-style-language/schema/raw/master/csl-citation.json"} </w:instrText>
      </w:r>
      <w:r>
        <w:rPr>
          <w:rFonts w:ascii="Calibri" w:hAnsi="Calibri" w:cs="Calibri"/>
          <w:szCs w:val="24"/>
        </w:rPr>
        <w:fldChar w:fldCharType="separate"/>
      </w:r>
      <w:r w:rsidRPr="002903B3">
        <w:rPr>
          <w:rFonts w:ascii="Calibri" w:hAnsi="Calibri" w:cs="Calibri"/>
        </w:rPr>
        <w:t>(Steere et al. 2016; Kilpatrick et al. 2017)</w:t>
      </w:r>
      <w:r>
        <w:rPr>
          <w:rFonts w:ascii="Calibri" w:hAnsi="Calibri" w:cs="Calibri"/>
          <w:szCs w:val="24"/>
        </w:rPr>
        <w:fldChar w:fldCharType="end"/>
      </w:r>
      <w:r w:rsidRPr="00BB22E7">
        <w:rPr>
          <w:rFonts w:ascii="Calibri" w:hAnsi="Calibri" w:cs="Calibri"/>
          <w:szCs w:val="24"/>
        </w:rPr>
        <w:t xml:space="preserve">. </w:t>
      </w:r>
      <w:r w:rsidR="004C7675" w:rsidRPr="004C7675">
        <w:rPr>
          <w:rFonts w:ascii="Calibri" w:hAnsi="Calibri" w:cs="Calibri"/>
          <w:szCs w:val="24"/>
        </w:rPr>
        <w:t>Largement répandue dans les régions tempérées de l’hémisphère nord, la borréliose de Lyme (BL)</w:t>
      </w:r>
      <w:r w:rsidR="004C7675">
        <w:rPr>
          <w:rFonts w:ascii="Calibri" w:hAnsi="Calibri" w:cs="Calibri"/>
          <w:szCs w:val="24"/>
        </w:rPr>
        <w:t>, la plus emblématique de ces maladies à tiques,</w:t>
      </w:r>
      <w:r w:rsidR="004C7675" w:rsidRPr="004C7675">
        <w:rPr>
          <w:rFonts w:ascii="Calibri" w:hAnsi="Calibri" w:cs="Calibri"/>
          <w:szCs w:val="24"/>
        </w:rPr>
        <w:t xml:space="preserve"> est la maladie à transmission vectorielle la plus fréquente sur l’ensemble de son aire de distribution</w:t>
      </w:r>
      <w:r w:rsidR="0029760F">
        <w:rPr>
          <w:rFonts w:ascii="Calibri" w:hAnsi="Calibri" w:cs="Calibri"/>
          <w:szCs w:val="24"/>
        </w:rPr>
        <w:t xml:space="preserve"> depuis de nombreuses années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{"citationID":"JRrgENMb","properties":{"formattedCitation":"(Ward and Brown 2004)","plainCitation":"(Ward and Brown 2004)","noteIndex":0},"citationItems":[{"id":60,"uris":["http://zotero.org/users/local/UEuxHZ0O/items/KYUC927F"],"uri":["http://zotero.org/users/local/UEuxHZ0O/items/KYUC927F"],"itemData":{"id":60,"type":"article-journal","container-title":"Landscape and Urban Planning","DOI":"10.1016/S0169-2046(03)00097-5","ISSN":"01692046","issue":"2","journalAbbreviation":"Landscape and Urban Planning","language":"en","page":"91-106","source":"DOI.org (Crossref)","title":"A framework for incorporating the prevention of Lyme disease transmission into the landscape planning and design process","volume":"66","author":[{"family":"Ward","given":"Sarah E."},{"family":"Brown","given":"Robert D."}],"issued":{"date-parts":[["2004",1]]}}}],"schema":"https://github.com/citation-style-language/schema/raw/master/csl-citation.json"} </w:instrText>
      </w:r>
      <w:r w:rsidR="004C7675">
        <w:rPr>
          <w:rFonts w:ascii="Calibri" w:hAnsi="Calibri" w:cs="Calibri"/>
          <w:szCs w:val="24"/>
        </w:rPr>
        <w:fldChar w:fldCharType="separate"/>
      </w:r>
      <w:r w:rsidR="004C7675" w:rsidRPr="004C7675">
        <w:rPr>
          <w:rFonts w:ascii="Calibri" w:hAnsi="Calibri" w:cs="Calibri"/>
        </w:rPr>
        <w:t>(Ward and Brown 2004)</w:t>
      </w:r>
      <w:r w:rsidR="004C7675">
        <w:rPr>
          <w:rFonts w:ascii="Calibri" w:hAnsi="Calibri" w:cs="Calibri"/>
          <w:szCs w:val="24"/>
        </w:rPr>
        <w:fldChar w:fldCharType="end"/>
      </w:r>
      <w:r w:rsidR="004C7675">
        <w:rPr>
          <w:rFonts w:ascii="Calibri" w:hAnsi="Calibri" w:cs="Calibri"/>
          <w:szCs w:val="24"/>
        </w:rPr>
        <w:t xml:space="preserve">. </w:t>
      </w:r>
      <w:r w:rsidR="0029760F" w:rsidRPr="0029760F">
        <w:rPr>
          <w:rFonts w:ascii="Calibri" w:hAnsi="Calibri" w:cs="Calibri"/>
          <w:szCs w:val="24"/>
        </w:rPr>
        <w:t>Depuis sa mise en évidence chez l’Homme en 1977</w:t>
      </w:r>
      <w:r w:rsidR="0029760F">
        <w:rPr>
          <w:rFonts w:ascii="Calibri" w:hAnsi="Calibri" w:cs="Calibri"/>
          <w:szCs w:val="24"/>
        </w:rPr>
        <w:t xml:space="preserve"> </w:t>
      </w:r>
      <w:r w:rsidR="0029760F">
        <w:rPr>
          <w:rFonts w:ascii="Calibri" w:hAnsi="Calibri" w:cs="Calibri"/>
          <w:szCs w:val="24"/>
        </w:rPr>
        <w:fldChar w:fldCharType="begin"/>
      </w:r>
      <w:r w:rsidR="0029760F">
        <w:rPr>
          <w:rFonts w:ascii="Calibri" w:hAnsi="Calibri" w:cs="Calibri"/>
          <w:szCs w:val="24"/>
        </w:rPr>
        <w:instrText xml:space="preserve"> ADDIN ZOTERO_ITEM CSL_CITATION {"citationID":"8uHEjzMg","properties":{"formattedCitation":"(Steere et al. 1977)","plainCitation":"(Steere et al. 1977)","noteIndex":0},"citationItems":[{"id":26,"uris":["http://zotero.org/users/local/UEuxHZ0O/items/NN4Q83JR"],"uri":["http://zotero.org/users/local/UEuxHZ0O/items/NN4Q83JR"],"itemData":{"id":26,"type":"article-journal","abstract":"Thirty-two patients with the onset of erythema chronicum migrans, Lyme arthritis, or both in mid-1976 were studied prospectively. The skin lesion (24 patients) typically lasted about 3 weeks, beginning as a red macule or papule that expanded to form a large ring with central clearing. Associated symptoms ranged from none to malaise, fatigue, chills and fever, headache, stiff neck, backache, myalgias, nausea, vomiting, and sore throat. Three patients had been bitten by ticks at the site of the initial lesion 4 to 20 days before its onset. Nineteen patients suddenly developed a monoarticular or oligoarticular arthritis 4 days to 22 weeks (median, 4 weeks) after onset of the skin lesion; eight developed arthritis without a preceding skin lesion. Seven of these 27 experienced migratory joint pains. Arthritis attacks, most commonly in the knee, were typically short (median, 8 days) but sometimes persisted for months. Other manifestations included neurologic abnormalties, myocardial conduction abnormalities, serum cryoprecipitates, elevated serum IgM levels, and elevated erythrocyte sedimentation rates. The diagnostic marker is the skin lesion; without it, geographic clustering is the most important clue.","container-title":"Annals of Internal Medicine","DOI":"10.7326/0003-4819-86-6-685","ISSN":"0003-4819","issue":"6","journalAbbreviation":"Ann. Intern. Med.","language":"eng","note":"PMID: 869348","page":"685-698","source":"PubMed","title":"Erythema chronicum migrans and Lyme arthritis. The enlarging clinical spectrum","volume":"86","author":[{"family":"Steere","given":"A. C."},{"family":"Malawista","given":"S. E."},{"family":"Hardin","given":"J. A."},{"family":"Ruddy","given":"S."},{"family":"Askenase","given":"W."},{"family":"Andiman","given":"W. A."}],"issued":{"date-parts":[["1977",6]]}}}],"schema":"https://github.com/citation-style-language/schema/raw/master/csl-citation.json"} </w:instrText>
      </w:r>
      <w:r w:rsidR="0029760F">
        <w:rPr>
          <w:rFonts w:ascii="Calibri" w:hAnsi="Calibri" w:cs="Calibri"/>
          <w:szCs w:val="24"/>
        </w:rPr>
        <w:fldChar w:fldCharType="separate"/>
      </w:r>
      <w:r w:rsidR="0029760F" w:rsidRPr="0029760F">
        <w:rPr>
          <w:rFonts w:ascii="Calibri" w:hAnsi="Calibri" w:cs="Calibri"/>
        </w:rPr>
        <w:t>(Steere et al. 1977)</w:t>
      </w:r>
      <w:r w:rsidR="0029760F">
        <w:rPr>
          <w:rFonts w:ascii="Calibri" w:hAnsi="Calibri" w:cs="Calibri"/>
          <w:szCs w:val="24"/>
        </w:rPr>
        <w:fldChar w:fldCharType="end"/>
      </w:r>
      <w:r w:rsidR="0029760F" w:rsidRPr="0029760F">
        <w:rPr>
          <w:rFonts w:ascii="Calibri" w:hAnsi="Calibri" w:cs="Calibri"/>
          <w:szCs w:val="24"/>
        </w:rPr>
        <w:t>, elle est considérée comme maladie émergente, car son incidence a rapidement augmenté au cours des dernières décennies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{"citationID":"gTAHIjmx","properties":{"formattedCitation":"(Stone, Tourand, and Brissette 2017)","plainCitation":"(Stone, Tourand, and Brissette 2017)","noteIndex":0},"citationItems":[{"id":64,"uris":["http://zotero.org/users/local/UEuxHZ0O/items/I8DECTYX"],"uri":["http://zotero.org/users/local/UEuxHZ0O/items/I8DECTYX"],"itemData":{"id":64,"type":"article-journal","abstract":"Projections around the globe suggest an increase in tick-vectored disease incidence and distribution, and the potential for emergence of novel tick-borne pathogens. Lyme disease is the most common reported tick-borne illness in the Unites States and is prevalent throughout much of central Europe. In recent years, the worldwide burden of Lyme disease has increased and extended into regions and countries where the disease was not previously reported. In this review, we discuss the trends for increasing Lyme disease, and examine the factors driving Lyme disease expansion, including the effect of climate change on the spread of vector Ixodid ticks and reservoir hosts; and the impacts of increased awareness on disease reporting and diagnosis. To understand the growing threat of Lyme disease, we need to study the interplay between vector, reservoir, and pathogen. In addition, we need to understand the contributions of climate conditions to changes in disease risk.","container-title":"Vector-Borne and Zoonotic Diseases","DOI":"10.1089/vbz.2017.2127","ISSN":"1530-3667","issue":"9","journalAbbreviation":"Vector-Borne and Zoonotic Diseases","note":"publisher: Mary Ann Liebert, Inc., publishers","page":"619-629","source":"liebertpub.com (Atypon)","title":"Brave New Worlds: The Expanding Universe of Lyme Disease","title-short":"Brave New Worlds","volume":"17","author":[{"family":"Stone","given":"Brandee L."},{"family":"Tourand","given":"Yvonne"},{"family":"Brissette","given":"Catherine A."}],"issued":{"date-parts":[["2017",7,20]]}}}],"schema":"https://github.com/citation-style-language/schema/raw/master/csl-citation.json"}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(Stone, Tourand, and Brissette 2017)</w:t>
      </w:r>
      <w:r w:rsidR="002E4625">
        <w:rPr>
          <w:rFonts w:ascii="Calibri" w:hAnsi="Calibri" w:cs="Calibri"/>
          <w:szCs w:val="24"/>
        </w:rPr>
        <w:fldChar w:fldCharType="end"/>
      </w:r>
      <w:r w:rsidR="0029760F" w:rsidRPr="0029760F">
        <w:rPr>
          <w:rFonts w:ascii="Calibri" w:hAnsi="Calibri" w:cs="Calibri"/>
          <w:szCs w:val="24"/>
        </w:rPr>
        <w:t>.</w:t>
      </w:r>
      <w:r w:rsidR="0029760F">
        <w:rPr>
          <w:rFonts w:ascii="Calibri" w:hAnsi="Calibri" w:cs="Calibri"/>
          <w:szCs w:val="24"/>
        </w:rPr>
        <w:t xml:space="preserve"> </w:t>
      </w:r>
      <w:r w:rsidR="002E4625" w:rsidRPr="002E4625">
        <w:rPr>
          <w:rFonts w:ascii="Calibri" w:hAnsi="Calibri" w:cs="Calibri"/>
          <w:szCs w:val="24"/>
        </w:rPr>
        <w:t>Longtemps associée à la ruralité et à ses forêts, la BL semble pourtant poser une nouvelle problématique de santé publique dans les espaces fortement urbanisés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{"citationID":"4NMbaYYG","properties":{"formattedCitation":"(Rizzoli et al. 2014)","plainCitation":"(Rizzoli et al. 2014)","noteIndex":0},"citationItems":[{"id":62,"uris":["http://zotero.org/users/local/UEuxHZ0O/items/9QRCZH3K"],"uri":["http://zotero.org/users/local/UEuxHZ0O/items/9QRCZH3K"],"itemData":{"id":62,"type":"article-journal","abstract":"Tick-borne diseases represent major public and animal health issues worldwide. Ixodes ricinus, primarily associated with deciduous and mixed forests, is the principal vector of causative agents of viral, bacterial and protozoan zoonotic diseases in Europe. Recently, abundant tick populations have been observed in European urban green areas, which are of public health relevance due to exposure of humans and domesticated animals to potentially infected ticks. In urban habitats, small and medium sized mammals, birds, companion animals (dogs, cats) and larger mammals (roe deer, wild boar) play a role in maintenance of tick populations and as reservoirs of tick-borne pathogens. Presence of ticks infected with tick-borne encephalitis virus and high prevalence of ticks infected with Borrelia burgdorferi s.l., causing Lyme borreliosis, have been reported from urbanized areas in Europe. Emerging pathogens, including bacteria of the order Rickettsiales (Anaplasma phagocytophilum, 'Candidatus Neoehrlichia mikurensis', Rickettsia helvetica, R. monacensis), Borrelia miyamatoi and protozoans (Babesia divergens, B. venatorum and B. microti) have also been detected in urban tick populations. Understanding the ecology of ticks and their associations with hosts in a European urbanized environment is crucial to quantify parameters necessary for risk pre-assessment and identification of public health strategies for control and prevention of tick-borne diseases.","container-title":"Frontiers in Public Health","DOI":"10.3389/fpubh.2014.00251","ISSN":"2296-2565","journalAbbreviation":"Front. Public Health","language":"English","note":"publisher: Frontiers","source":"Frontiers","title":"Ixodes ricinus and Its Transmitted Pathogens in Urban and Peri-Urban Areas in Europe: New Hazards and Relevance for Public Health","title-short":"Ixodes ricinus and Its Transmitted Pathogens in Urban and Peri-Urban Areas in Europe","URL":"https://www.frontiersin.org/articles/10.3389/fpubh.2014.00251/full","volume":"2","author":[{"family":"Rizzoli","given":"Annapaola"},{"family":"Silaghi","given":"Cornelia"},{"family":"Obiegala","given":"Anna"},{"family":"Rudolf","given":"Ivo"},{"family":"Hubálek","given":"Zdeněk"},{"family":"Földvári","given":"Gábor"},{"family":"Plantard","given":"Olivier"},{"family":"Vayssier-Taussat","given":"Muriel"},{"family":"Bonnet","given":"Sarah"},{"family":"Špitalská","given":"Eva"},{"family":"Kazimírová","given":"Mária"}],"accessed":{"date-parts":[["2020",3,19]]},"issued":{"date-parts":[["2014"]]}}}],"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(Rizzoli et al. 2014)</w:t>
      </w:r>
      <w:r w:rsidR="002E4625">
        <w:rPr>
          <w:rFonts w:ascii="Calibri" w:hAnsi="Calibri" w:cs="Calibri"/>
          <w:szCs w:val="24"/>
        </w:rPr>
        <w:fldChar w:fldCharType="end"/>
      </w:r>
      <w:r w:rsidR="002E4625" w:rsidRPr="002E4625">
        <w:rPr>
          <w:rFonts w:ascii="Calibri" w:hAnsi="Calibri" w:cs="Calibri"/>
          <w:szCs w:val="24"/>
        </w:rPr>
        <w:t>, et ce, en raison d’une forte concentration humaine et de la capacité polarisante des grands massifs forestiers périurbains. Pour autant, la présence des tiques ne se cantonne pas à la forêt, elles sont également rencontrées dans les</w:t>
      </w:r>
      <w:r w:rsidR="002E4625">
        <w:rPr>
          <w:rFonts w:ascii="Calibri" w:hAnsi="Calibri" w:cs="Calibri"/>
          <w:szCs w:val="24"/>
        </w:rPr>
        <w:t xml:space="preserve"> </w:t>
      </w:r>
      <w:r w:rsidR="002E4625" w:rsidRPr="002E4625">
        <w:rPr>
          <w:rFonts w:ascii="Calibri" w:hAnsi="Calibri" w:cs="Calibri"/>
          <w:szCs w:val="24"/>
        </w:rPr>
        <w:t>jardins, les pâtures, les friches…</w:t>
      </w:r>
      <w:r w:rsidR="00390245">
        <w:rPr>
          <w:rFonts w:ascii="Calibri" w:hAnsi="Calibri" w:cs="Calibri"/>
          <w:szCs w:val="24"/>
        </w:rPr>
        <w:t xml:space="preserve"> </w:t>
      </w:r>
      <w:r w:rsidR="00390245">
        <w:rPr>
          <w:rFonts w:ascii="Calibri" w:hAnsi="Calibri" w:cs="Calibri"/>
          <w:szCs w:val="24"/>
        </w:rPr>
        <w:fldChar w:fldCharType="begin"/>
      </w:r>
      <w:r w:rsidR="00390245">
        <w:rPr>
          <w:rFonts w:ascii="Calibri" w:hAnsi="Calibri" w:cs="Calibri"/>
          <w:szCs w:val="24"/>
        </w:rPr>
        <w:instrText xml:space="preserve"> ADDIN ZOTERO_ITEM CSL_CITATION {"citationID":"x2FmMQ3i","properties":{"formattedCitation":"(Mulder et al. 2013; Zeman, Benes, and Markvart 2015)","plainCitation":"(Mulder et al. 2013; Zeman, Benes, and Markvart 2015)","noteIndex":0},"citationItems":[{"id":38,"uris":["http://zotero.org/users/local/UEuxHZ0O/items/XPNM7B6K"],"uri":["http://zotero.org/users/local/UEuxHZ0O/items/XPNM7B6K"],"itemData":{"id":38,"type":"article-journal","abstract":"Lyme borreliosis is the most prevalent tick-borne disease throughout the Northern Hemisphere. Because the disease has large socioeconomic consequences, there is an urgent need to further educate the public to stimulate preventive behavior. Unfortunately, risk factors for tick bites are poorly known. In this study, we determined the habitats and activities at risk for tick bites for people of different age categories using reports of Dutch citizens. Most people, 43%, were bitten in the forest, and an unexpected large number of people reported tick bites from their gardens (31%). Hiking, hobby gardening, and playing were the most-mentioned activities during which tick bites were received; people aged from 50 to 69 and children below 10 were bitten most. Different age categories were bitten in different habitats and during different activities. People aged from 0 to 60 reported most tick bites related to visiting a forest and hiking, whereas people older than 60 were mainly bitten in gardens. The percentage of garden and hobby gardening tick bites increased with age, but was also high for children less than 10 years of age. We suggest that these findings should be taken into account for the development of prevention strategies aiming to decrease the number of Lyme borreliosis cases.","container-title":"Vector-Borne and Zoonotic Diseases","DOI":"10.1089/vbz.2012.1194","ISSN":"1530-3667","issue":"12","journalAbbreviation":"Vector-Borne and Zoonotic Diseases","note":"publisher: Mary Ann Liebert, Inc., publishers","page":"865-871","source":"liebertpub.com (Atypon)","title":"High Risk of Tick Bites in Dutch Gardens","volume":"13","author":[{"family":"Mulder","given":"Sara"},{"family":"Vliet","given":"Arnold J.H.","non-dropping-particle":"van"},{"family":"Bron","given":"Wichertje A."},{"family":"Gassner","given":"Fedor"},{"family":"Takken","given":"Willem"}],"issued":{"date-parts":[["2013",10,9]]}}},{"id":37,"uris":["http://zotero.org/users/local/UEuxHZ0O/items/69UZB7ZW"],"uri":["http://zotero.org/users/local/UEuxHZ0O/items/69UZB7ZW"],"itemData":{"id":37,"type":"article-journal","abstract":"An analysis of historical data on Lyme borreliosis in Central Bohemia between 1987–2010 has revealed that the rate of peri-domestic exposure, the proximity of patients’ residences to high-risk habitats, and the number of disease cases have been interdependent variables and that their common upturn can be dated back to the start of the 1990s or earlier. The data indicate that the disease rise is attributable to translocation of part of the at-risk population nearer to natural environments, rather than to mere intensification of people’s peri-domestic exposure at existing residential locations, or changes in the natural environment itself.","container-title":"EcoHealth","DOI":"10.1007/s10393-015-1016-5","ISSN":"1612-9210","issue":"3","journalAbbreviation":"EcoHealth","language":"en","page":"519-522","source":"Springer Link","title":"Increasing Residential Proximity of Lyme Borreliosis Cases to High-Risk Habitats: A Retrospective Study in Central Bohemia, the Czech Republic, 1987–2010","title-short":"Increasing Residential Proximity of Lyme Borreliosis Cases to High-Risk Habitats","volume":"12","author":[{"family":"Zeman","given":"Petr"},{"family":"Benes","given":"Cestmir"},{"family":"Markvart","given":"Karel"}],"issued":{"date-parts":[["2015",9,1]]}}}],"schema":"https://github.com/citation-style-language/schema/raw/master/csl-citation.json"} </w:instrText>
      </w:r>
      <w:r w:rsidR="00390245">
        <w:rPr>
          <w:rFonts w:ascii="Calibri" w:hAnsi="Calibri" w:cs="Calibri"/>
          <w:szCs w:val="24"/>
        </w:rPr>
        <w:fldChar w:fldCharType="separate"/>
      </w:r>
      <w:r w:rsidR="00390245" w:rsidRPr="002E4625">
        <w:rPr>
          <w:rFonts w:ascii="Calibri" w:hAnsi="Calibri" w:cs="Calibri"/>
        </w:rPr>
        <w:t>(Mulder et al. 2013; Zeman, Benes, and Markvart 2015)</w:t>
      </w:r>
      <w:r w:rsidR="00390245">
        <w:rPr>
          <w:rFonts w:ascii="Calibri" w:hAnsi="Calibri" w:cs="Calibri"/>
          <w:szCs w:val="24"/>
        </w:rPr>
        <w:fldChar w:fldCharType="end"/>
      </w:r>
      <w:r w:rsidR="00390245">
        <w:rPr>
          <w:rFonts w:ascii="Calibri" w:hAnsi="Calibri" w:cs="Calibri"/>
          <w:szCs w:val="24"/>
        </w:rPr>
        <w:t>.</w:t>
      </w:r>
      <w:r w:rsidR="002E4625" w:rsidRPr="002E4625">
        <w:rPr>
          <w:rFonts w:ascii="Calibri" w:hAnsi="Calibri" w:cs="Calibri"/>
          <w:szCs w:val="24"/>
        </w:rPr>
        <w:t xml:space="preserve"> Alors qu’elle est maintenant assez bien connue à l’échelle planétaire, la répartition des tiques à l’échelle régionale et à une échelle plus fine encore, celle des massifs forestiers, par exemple, n’est qu’imparfaitement connue, voire méconnue.</w:t>
      </w:r>
    </w:p>
    <w:p w14:paraId="371C98D3" w14:textId="3A9ADF22" w:rsidR="00390245" w:rsidRPr="00390245" w:rsidRDefault="00390245" w:rsidP="00390245">
      <w:pPr>
        <w:rPr>
          <w:rFonts w:ascii="Calibri" w:hAnsi="Calibri" w:cs="Calibri"/>
          <w:szCs w:val="24"/>
        </w:rPr>
      </w:pPr>
      <w:r w:rsidRPr="00390245">
        <w:rPr>
          <w:rFonts w:ascii="Calibri" w:hAnsi="Calibri" w:cs="Calibri"/>
          <w:szCs w:val="24"/>
        </w:rPr>
        <w:t>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w:t>
      </w:r>
      <w:r w:rsidR="00E96D45">
        <w:rPr>
          <w:rFonts w:ascii="Calibri" w:hAnsi="Calibri" w:cs="Calibri"/>
          <w:szCs w:val="24"/>
        </w:rPr>
        <w:t xml:space="preserve"> </w:t>
      </w:r>
      <w:r w:rsidR="00E96D45">
        <w:rPr>
          <w:rFonts w:ascii="Calibri" w:hAnsi="Calibri" w:cs="Calibri"/>
          <w:szCs w:val="24"/>
        </w:rPr>
        <w:fldChar w:fldCharType="begin"/>
      </w:r>
      <w:r w:rsidR="001039E5">
        <w:rPr>
          <w:rFonts w:ascii="Calibri" w:hAnsi="Calibri" w:cs="Calibri"/>
          <w:szCs w:val="24"/>
        </w:rPr>
        <w:instrText xml:space="preserve"> ADDIN ZOTERO_ITEM CSL_CITATION {"citationID":"0X3dUZ1M","properties":{"formattedCitation":"(Cohnstaedt et al. 2012; Bord et al. 2014)","plainCitation":"(Cohnstaedt et al. 2012; Bord et al. 2014)","noteIndex":0},"citationItems":[{"id":81,"uris":["http://zotero.org/users/local/UEuxHZ0O/items/LJM46UT9"],"uri":["http://zotero.org/users/local/UEuxHZ0O/items/LJM46UT9"],"itemData":{"id":81,"type":"article-journal","abstract":"Effective entomological surveillance planning stresses a careful consideration of methodology, trapping technologies, and analysis techniques. Herein, the basic principles and technological components of arthropod surveillance plans are described, as promoted in the symposium “Advancements in arthropod monitoring technology, techniques, and analysis” presented at the 58th annual meeting of the Entomological Society of America in San Diego, CA. Interdisciplinary examples of arthropod monitoring for urban, medical, and veterinary applications are reviewed. Arthropod surveillance consists of the three components: 1) sampling method, 2) trap technology, and 3) analysis technique. A sampling method consists of selecting the best device or collection technique for a specific location and sampling at the proper spatial distribution, optimal duration, and frequency to achieve the surveillance objective. Optimized sampling methods are discussed for several mosquito species (Diptera: Culicidae) and ticks (Acari: Ixodidae). The advantages and limitations of novel terrestrial and aerial insect traps, artificial pheromones and kairomones are presented for the capture of red flour beetle (Coleoptera: Tenebrionidae), small hive beetle (Coleoptera: Nitidulidae), bed bugs (Hemiptera: Cimicidae), and Culicoides (Diptera: Ceratopogonidae) respectively. After sampling, extrapolating real world population numbers from trap capture data are possible with the appropriate analysis techniques. Examples of this extrapolation and action thresholds are given for termites (Isoptera: Rhinotermitidae) and red flour beetles.","container-title":"Annals of the Entomological Society of America","DOI":"10.1603/AN11127","ISSN":"0013-8746","issue":"2","journalAbbreviation":"Ann Entomol Soc Am","note":"PMID: 26543242\nPMCID: PMC4630213","page":"135-149","source":"PubMed Central","title":"Arthropod Surveillance Programs: Basic Components, Strategies, and Analysis","title-short":"Arthropod Surveillance Programs","volume":"105","author":[{"family":"Cohnstaedt","given":"Lee W."},{"family":"Rochon","given":"Kateryn"},{"family":"Duehl","given":"Adrian J."},{"family":"Anderson","given":"John F."},{"family":"Barrera","given":"Roberto"},{"family":"Su","given":"Nan-Yao"},{"family":"Gerry","given":"Alec C."},{"family":"Obenauer","given":"Peter J."},{"family":"Campbell","given":"James F."},{"family":"Lysyk","given":"Tim J."},{"family":"Allan","given":"Sandra A."}],"issued":{"date-parts":[["2012",3]]}}},{"id":70,"uris":["http://zotero.org/users/local/UEuxHZ0O/items/EXCZVH5Y"],"uri":["http://zotero.org/users/local/UEuxHZ0O/items/EXCZVH5Y"],"itemData":{"id":70,"type":"article-journal","abstract":"The estimation of animal abundance is essential to understand population dynamics, species interactions and disease patterns in populations. Estimations of relative abundance classically are based on a single observation of several sites. In this case, the mapping of abundance assumes that the probability of detecting an individual, hence the sampling rate, remains constant across the observed sites. In practice, however, this assumption is often not satisfied as the sampling rate may fluctuate between sites due to random fluctuations and/or fluctuations associated with the sampling process, notably associated with the characteristics of the site. It is therefore important to account for variations in detection probability. Using a removal sampling design, we studied the performance of a Bayesian approach to estimate both sampling rates and abundance under the assumption of a closed population. The assumption of a closed population often is weakened when the number of successive samplings is large. The number of samplings has to be limited and optimal. We therefore examined the minimal number of successive samplings needed to achieve sufficient statistical accuracy while respecting underlying model assumptions. Using the same simulations, we also compared the performance of the Bayesian approach to the performance of the frequentist Hayne method based on linear regression. We show that the Bayesian approach proposed gives generally better estimations of population size than the Hayne method. The two methods give approximately the same results for the estimation of sampling rate. We then studied the variability of detection probability of Ixodes ricinus ticks sampled under several environmental conditions by using a hierarchical Bayesian model with a random effect. The estimated sampling rate τˆc varied between 33.9% and 47.4% for shrubs and 53.6% and 66.7% for dead leaves. The variability of the sampling rate due to the site decreased when the number of successive samplings considered in the model increased. The variability was lower in dead leaves than shrubs. This approach could be used routinely for ecological or epidemiological studies of ticks and species with comparable life histories.","container-title":"Ecological Modelling","DOI":"10.1016/j.ecolmodel.2013.12.004","ISSN":"0304-3800","journalAbbreviation":"Ecological Modelling","language":"en","page":"72-79","source":"ScienceDirect","title":"Bayesian estimation of abundance based on removal sampling under weak assumption of closed population with catchability depending on environmental conditions. Application to tick abundance","volume":"274","author":[{"family":"Bord","given":"S."},{"family":"Druilhet","given":"P."},{"family":"Gasqui","given":"P."},{"family":"Abrial","given":"D."},{"family":"Vourc’h","given":"G."}],"issued":{"date-parts":[["2014",2,24]]}}}],"schema":"https://github.com/citation-style-language/schema/raw/master/csl-citation.json"} </w:instrText>
      </w:r>
      <w:r w:rsidR="00E96D45">
        <w:rPr>
          <w:rFonts w:ascii="Calibri" w:hAnsi="Calibri" w:cs="Calibri"/>
          <w:szCs w:val="24"/>
        </w:rPr>
        <w:fldChar w:fldCharType="separate"/>
      </w:r>
      <w:r w:rsidR="001039E5" w:rsidRPr="001039E5">
        <w:rPr>
          <w:rFonts w:ascii="Calibri" w:hAnsi="Calibri" w:cs="Calibri"/>
        </w:rPr>
        <w:t>(Cohnstaedt et al. 2012; Bord et al. 2014)</w:t>
      </w:r>
      <w:r w:rsidR="00E96D45">
        <w:rPr>
          <w:rFonts w:ascii="Calibri" w:hAnsi="Calibri" w:cs="Calibri"/>
          <w:szCs w:val="24"/>
        </w:rPr>
        <w:fldChar w:fldCharType="end"/>
      </w:r>
      <w:r w:rsidRPr="00390245">
        <w:rPr>
          <w:rFonts w:ascii="Calibri" w:hAnsi="Calibri" w:cs="Calibri"/>
          <w:szCs w:val="24"/>
        </w:rPr>
        <w:t xml:space="preserve"> ou par collectage sur des animaux abattus à la chasse</w:t>
      </w:r>
      <w:r w:rsidR="00FD5739">
        <w:rPr>
          <w:rFonts w:ascii="Calibri" w:hAnsi="Calibri" w:cs="Calibri"/>
          <w:szCs w:val="24"/>
        </w:rPr>
        <w:t xml:space="preserve"> </w:t>
      </w:r>
      <w:r w:rsidR="00FD5739">
        <w:rPr>
          <w:rFonts w:ascii="Calibri" w:hAnsi="Calibri" w:cs="Calibri"/>
          <w:szCs w:val="24"/>
        </w:rPr>
        <w:fldChar w:fldCharType="begin"/>
      </w:r>
      <w:r w:rsidR="007770C4">
        <w:rPr>
          <w:rFonts w:ascii="Calibri" w:hAnsi="Calibri" w:cs="Calibri"/>
          <w:szCs w:val="24"/>
        </w:rPr>
        <w:instrText xml:space="preserve"> ADDIN ZOTERO_ITEM CSL_CITATION {"citationID":"ubLjpXPP","properties":{"formattedCitation":"(Gilot et al. 1994; Kriz et al. 2014)","plainCitation":"(Gilot et al. 1994; Kriz et al. 2014)","noteIndex":0},"citationItems":[{"id":71,"uris":["http://zotero.org/users/local/UEuxHZ0O/items/M9LSKJTK"],"uri":["http://zotero.org/users/local/UEuxHZ0O/items/M9LSKJTK"],"itemData":{"id":71,"type":"article-journal","abstract":"Le chevreuil est un hôte sauvage pour lequel Ixodes ricinus présente une forte affinité. Son territoire vital coïncide bien avec la distribution de l'acarien. C'est une espèce casanière qui présente une large répartition en France.L'examen in toto d'une grande quantité de chevreuils dans un laps de temps limité, sur un vaste territoire, s'avérant difficile, on peut se contenter d'examiner les pieds postérieurs (onglets et tarse) de l'animal, très largement infestés par les stases préimaginales de l'acarien. Ce matériel biologique est facilement disponible dans la mesure où il fait l'objet de mensurations dans le cadre de la gestion cynégétique de l'espèce.Un essai préliminaire a pour cadre une partie de la Dordogne (sud-ouest de la France). Plus de 50 % des 137 paires examinées recèlent l'espèce. L'analyse critique des résultats obtenus au cours de l'enquête permet de préciser les conditions d'application de la méthode préconisée.","container-title":"Parasite","DOI":"10.1051/parasite/1994011081","ISSN":"1252-607X, 1776-1042","issue":"1","journalAbbreviation":"Parasite","language":"fr","note":"number: 1\npublisher: EDP Sciences","page":"81-86","source":"www.parasite-journal.org","title":"La colonisation des massifs forestiers par Ixodes ricinus (linné, 1758) en France : utilisation du chevreuil, Capreolus capreolus (l. 1758) comme marqueur biologique","title-short":"La colonisation des massifs forestiers par Ixodes ricinus (linné, 1758) en France","volume":"1","author":[{"family":"Gilot","given":"B."},{"family":"Bonnefille","given":"M."},{"family":"Degeilh","given":"B."},{"family":"Beaucournu","given":"J.-C."},{"family":"Pichot","given":"J."},{"family":"Guiguen","given":"C."}],"issued":{"date-parts":[["1994",3,1]]}}},{"id":73,"uris":["http://zotero.org/users/local/UEuxHZ0O/items/NNXCT6T9"],"uri":["http://zotero.org/users/local/UEuxHZ0O/items/NNXCT6T9"],"itemData":{"id":73,"type":"article-journal","abstract":"In the Czech Republic, the incidence of human tick-borne encephalitis (TBE) has been increasing over the last two decades. At the same time, populations of game have also shown an upward trend. In this country, the ungulate game is the main host group of hosts for Ixodes ricinus female ticks. This study examined the potential contribution of two most widespread game species (roe deer [Capreolus capreolus] and wild boar [Sus scrofa]) to the high incidence of TBE in the Czech Republic, using the annual numbers of culls as a proxy for the game population. This was an ecological study, with annual figures for geographical areas-municipalities with extended competence (MEC)-used as units of analysis. Between 2003 and 2011, a total of 6213 TBE cases were reported, and 1062,308 roe deer and 989,222 wild boars were culled; the culls of roe deer did not demonstrate a clear temporal trend, but wild boar culls almost doubled (from 77,269 to 143,378 per year). Statistical analyses revealed a positive association between TBE incidence rate and the relative number of culled wild boars. In multivariate analyses, a change in the numbers of culled wild boars between the 25th and 75th percentile was associated with TBE incidence rate ratio of 1.23 (95% confidence interval 1.07-1.41, p=0.003). By contrast, the association of TBE with culled roe deer was not statistically significant (p=0.481). The results suggest that the size of the wild boar population may have contributed to the current high levels and the rising trend in incidence of TBE, whereas the regulated population of roe deer does not seem to be implicated in recent geographical or temporal variations in TBE in the Czech Republic.","container-title":"Vector Borne and Zoonotic Diseases (Larchmont, N.Y.)","DOI":"10.1089/vbz.2013.1569","ISSN":"1557-7759","issue":"11","journalAbbreviation":"Vector Borne Zoonotic Dis.","language":"eng","note":"PMID: 25409271\nPMCID: PMC4238255","page":"801-807","source":"PubMed","title":"The role of game (wild boar and roe deer) in the spread of tick-borne encephalitis in the Czech Republic","volume":"14","author":[{"family":"Kriz","given":"Bohumir"},{"family":"Daniel","given":"Milan"},{"family":"Benes","given":"Cestmir"},{"family":"Maly","given":"Marek"}],"issued":{"date-parts":[["2014",11]]}}}],"schema":"https://github.com/citation-style-language/schema/raw/master/csl-citation.json"} </w:instrText>
      </w:r>
      <w:r w:rsidR="00FD5739">
        <w:rPr>
          <w:rFonts w:ascii="Calibri" w:hAnsi="Calibri" w:cs="Calibri"/>
          <w:szCs w:val="24"/>
        </w:rPr>
        <w:fldChar w:fldCharType="separate"/>
      </w:r>
      <w:r w:rsidR="007770C4" w:rsidRPr="007770C4">
        <w:rPr>
          <w:rFonts w:ascii="Calibri" w:hAnsi="Calibri" w:cs="Calibri"/>
        </w:rPr>
        <w:t>(Gilot et al. 1994; Kriz et al. 2014)</w:t>
      </w:r>
      <w:r w:rsidR="00FD5739">
        <w:rPr>
          <w:rFonts w:ascii="Calibri" w:hAnsi="Calibri" w:cs="Calibri"/>
          <w:szCs w:val="24"/>
        </w:rPr>
        <w:fldChar w:fldCharType="end"/>
      </w:r>
      <w:r w:rsidRPr="00390245">
        <w:rPr>
          <w:rFonts w:ascii="Calibri" w:hAnsi="Calibri" w:cs="Calibri"/>
          <w:szCs w:val="24"/>
        </w:rPr>
        <w:t xml:space="preserve"> </w:t>
      </w:r>
      <w:r w:rsidRPr="00390245">
        <w:rPr>
          <w:rFonts w:ascii="Calibri" w:hAnsi="Calibri" w:cs="Calibri"/>
          <w:szCs w:val="24"/>
        </w:rPr>
        <w:lastRenderedPageBreak/>
        <w:t>ou bien encore sur des troupeaux domestiques</w:t>
      </w:r>
      <w:r w:rsidR="007770C4">
        <w:rPr>
          <w:rFonts w:ascii="Calibri" w:hAnsi="Calibri" w:cs="Calibri"/>
          <w:szCs w:val="24"/>
        </w:rPr>
        <w:t xml:space="preserve"> </w:t>
      </w:r>
      <w:r w:rsidR="007770C4">
        <w:rPr>
          <w:rFonts w:ascii="Calibri" w:hAnsi="Calibri" w:cs="Calibri"/>
          <w:szCs w:val="24"/>
        </w:rPr>
        <w:fldChar w:fldCharType="begin"/>
      </w:r>
      <w:r w:rsidR="00F06C8C">
        <w:rPr>
          <w:rFonts w:ascii="Calibri" w:hAnsi="Calibri" w:cs="Calibri"/>
          <w:szCs w:val="24"/>
        </w:rPr>
        <w:instrText xml:space="preserve"> ADDIN ZOTERO_ITEM CSL_CITATION {"citationID":"JYo1oFE5","properties":{"formattedCitation":"(L\\uc0\\u8217{}Hostis 1994; Grech-Angelini et al. 2016; Bord and Agoulon 2017)","plainCitation":"(L’Hostis 1994; Grech-Angelini et al. 2016; Bord and Agoulon 2017)","noteIndex":0},"citationItems":[{"id":76,"uris":["http://zotero.org/users/local/UEuxHZ0O/items/AZXH2WHR"],"uri":["http://zotero.org/users/local/UEuxHZ0O/items/AZXH2WHR"],"itemData":{"id":76,"type":"thesis","abstract":",","genre":"thesis","note":"container-title: http://www.theses.fr","publisher":"Montpellier 1","source":"www.theses.fr","title":"Babesia divergens en France : épidémiologie descriptive et analytique","title-short":"Babesia divergens en France","URL":"http://www.theses.fr/1994MON13515","author":[{"family":"L'Hostis","given":"Monique"}],"accessed":{"date-parts":[["2020",3,19]]},"issued":{"date-parts":[["1994",1,1]]}}},{"id":77,"uris":["http://zotero.org/users/local/UEuxHZ0O/items/XZGJU4L2"],"uri":["http://zotero.org/users/local/UEuxHZ0O/items/XZGJU4L2"],"itemData":{"id":77,"type":"article-journal","abstract":"Background\nCorsica is a mountainous French island in the north-western Mediterranean presenting a large diversity of natural environments where many interactions between domestic animals and wild fauna occur. Despite a favourable context for ticks and tick-borne diseases (TBDs), the tick fauna of Corsica has not systematically been investigated. Methods\nFor one year (May 2014-May 2015), a survey of ticks infesting cattle was performed in the three Corsican cattle slaughterhouses. Two of these were visited monthly and one quarterly; the ticks were manually collected, just after flaying. Ticks were identified on their morphology; when necessary, some specimens were also molecularly identified by sequencing mitochondrial cox1 (cytochrome c oxidase subunit 1) and 16S ribosomal RNA genes and ITS2 (internal transcribed spacer 2). During the same period, ticks from other domestic animals (small ruminants, horses, domestic carnivores) and wild animals (wild boars, mouflons, deer) were occasionally collected. ResultsA total of 1,938 ticks was collected from 264 of 418 cattle examined, reared in 86 different localities. Eight tick species were found infesting cattle: Rhipicephalus bursa (56.1 %), Hyalomma marginatum (21.5 %), Hy. scupense (8.7 %), Ixodes ricinus (5.7 %), Haemaphysalis punctata (4.8 %), Rh. sanguineus (sensu lato) (2.3 %), Rh. (Boophilus) annulatus (0.7 %) and Dermacentor marginatus (0.2 %). The cattle infestation rate remained high all year (more than 50 %). Several tick species showed seasonal variation of their activity. From other Corsican animals 1,196 ticks were collected. Comparing ticks collected from cattle with those found on other animals, several host preferences were shown. A noteworthy record is that of a few Ha. sulcata on mouflons which were mainly infested by Rh. bursa. Conclusion\nThe Corsican tick fauna is characterized by typical Mediterranean species (Rh. bursa and Hy. marginatum), but the mild climate and diversified environment provide satisfactory habitats both for species usually found in dry areas (Hy. scupense) and species usually collected in humid areas (I. ricinus).","container-title":"Parasites &amp; Vectors","DOI":"10.1186/s13071-016-1876-8","journalAbbreviation":"Parasites &amp; Vectors","page":"582","source":"ResearchGate","title":"Ticks (Acari: Ixodidae) infesting cattle and some other domestic and wild hosts on the French Mediterranean island of Corsica","title-short":"Ticks (Acari","volume":"9","author":[{"family":"Grech-Angelini","given":"Sébastien"},{"family":"Stachurski","given":"Frédéric"},{"family":"Lancelot","given":"Renaud"},{"family":"Boissier","given":"Jerome"},{"family":"Allienne","given":"J-F"},{"family":"Marco","given":"Sylvain"},{"family":"Maestrini","given":"Oscar"},{"family":"Uilenberg","given":"Gerrit"}],"issued":{"date-parts":[["2016",11,15]]}}},{"id":80,"uris":["http://zotero.org/users/local/UEuxHZ0O/items/497ZTNBF"],"uri":["http://zotero.org/users/local/UEuxHZ0O/items/497ZTNBF"],"itemData":{"id":80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épidémiologie","page":"279-286","publisher":"IRD Éditions","publisher-place":"Marseille","source":"OpenEdition Books","title":"Annexe 1 : Méthodes d’échantillonnage des tiques et fiabilité","title-short":"Annexe 1","URL":"http://books.openedition.org/irdeditions/9062","author":[{"family":"Bord","given":"Séverine"},{"family":"Agoulon","given":"Albert"}],"editor":[{"family":"Boulanger","given":"Nathalie"},{"family":"McCoy","given":"Karen D."}],"accessed":{"date-parts":[["2020",3,19]]},"issued":{"date-parts":[["2017",3,6]]}}}],"schema":"https://github.com/citation-style-language/schema/raw/master/csl-citation.json"} </w:instrText>
      </w:r>
      <w:r w:rsidR="007770C4">
        <w:rPr>
          <w:rFonts w:ascii="Calibri" w:hAnsi="Calibri" w:cs="Calibri"/>
          <w:szCs w:val="24"/>
        </w:rPr>
        <w:fldChar w:fldCharType="separate"/>
      </w:r>
      <w:r w:rsidR="00795417" w:rsidRPr="00795417">
        <w:rPr>
          <w:rFonts w:ascii="Calibri" w:hAnsi="Calibri" w:cs="Calibri"/>
          <w:szCs w:val="24"/>
        </w:rPr>
        <w:t>(L’Hostis 1994; Grech-Angelini et al. 2016; Bord and Agoulon 2017)</w:t>
      </w:r>
      <w:r w:rsidR="007770C4">
        <w:rPr>
          <w:rFonts w:ascii="Calibri" w:hAnsi="Calibri" w:cs="Calibri"/>
          <w:szCs w:val="24"/>
        </w:rPr>
        <w:fldChar w:fldCharType="end"/>
      </w:r>
      <w:r w:rsidRPr="00390245">
        <w:rPr>
          <w:rFonts w:ascii="Calibri" w:hAnsi="Calibri" w:cs="Calibri"/>
          <w:szCs w:val="24"/>
        </w:rPr>
        <w:t xml:space="preserve">, en extrapolant cette infestation aux paysages fréquentés. De plus, </w:t>
      </w:r>
      <w:r w:rsidR="00563C12">
        <w:rPr>
          <w:rFonts w:ascii="Calibri" w:hAnsi="Calibri" w:cs="Calibri"/>
          <w:szCs w:val="24"/>
        </w:rPr>
        <w:t>dans le cas de la</w:t>
      </w:r>
      <w:r w:rsidRPr="00390245">
        <w:rPr>
          <w:rFonts w:ascii="Calibri" w:hAnsi="Calibri" w:cs="Calibri"/>
          <w:szCs w:val="24"/>
        </w:rPr>
        <w:t xml:space="preserve"> BL</w:t>
      </w:r>
      <w:r w:rsidR="00563C12">
        <w:rPr>
          <w:rFonts w:ascii="Calibri" w:hAnsi="Calibri" w:cs="Calibri"/>
          <w:szCs w:val="24"/>
        </w:rPr>
        <w:t xml:space="preserve"> qui</w:t>
      </w:r>
      <w:r w:rsidRPr="00390245">
        <w:rPr>
          <w:rFonts w:ascii="Calibri" w:hAnsi="Calibri" w:cs="Calibri"/>
          <w:szCs w:val="24"/>
        </w:rPr>
        <w:t xml:space="preserve"> n’est pas une maladie à déclaration obligatoire en France, malgré la présence de réseaux de médecins volontaires, comme ceux du réseau </w:t>
      </w:r>
      <w:r w:rsidR="00EF3A98">
        <w:rPr>
          <w:rFonts w:ascii="Calibri" w:hAnsi="Calibri" w:cs="Calibri"/>
          <w:szCs w:val="24"/>
        </w:rPr>
        <w:t>« </w:t>
      </w:r>
      <w:r w:rsidRPr="00EF3A98">
        <w:rPr>
          <w:rFonts w:ascii="Calibri" w:hAnsi="Calibri" w:cs="Calibri"/>
          <w:i/>
          <w:szCs w:val="24"/>
        </w:rPr>
        <w:t>Sentinelles</w:t>
      </w:r>
      <w:r w:rsidR="00EF3A98">
        <w:rPr>
          <w:rFonts w:ascii="Calibri" w:hAnsi="Calibri" w:cs="Calibri"/>
          <w:szCs w:val="24"/>
        </w:rPr>
        <w:t> »</w:t>
      </w:r>
      <w:r w:rsidRPr="00390245">
        <w:rPr>
          <w:rFonts w:ascii="Calibri" w:hAnsi="Calibri" w:cs="Calibri"/>
          <w:szCs w:val="24"/>
          <w:vertAlign w:val="superscript"/>
        </w:rPr>
        <w:footnoteReference w:id="1"/>
      </w:r>
      <w:r w:rsidRPr="00390245">
        <w:rPr>
          <w:rFonts w:ascii="Calibri" w:hAnsi="Calibri" w:cs="Calibri"/>
          <w:szCs w:val="24"/>
        </w:rPr>
        <w:t xml:space="preserve">, il est extrêmement difficile de connaître la répartition géographique des cas. Au mieux, c’est à l’échelle </w:t>
      </w:r>
      <w:r w:rsidR="00563C12">
        <w:rPr>
          <w:rFonts w:ascii="Calibri" w:hAnsi="Calibri" w:cs="Calibri"/>
          <w:szCs w:val="24"/>
        </w:rPr>
        <w:t>régionale</w:t>
      </w:r>
      <w:r w:rsidRPr="00390245">
        <w:rPr>
          <w:rFonts w:ascii="Calibri" w:hAnsi="Calibri" w:cs="Calibri"/>
          <w:szCs w:val="24"/>
        </w:rPr>
        <w:t>, grâce aux cartographies « </w:t>
      </w:r>
      <w:r w:rsidRPr="00390245">
        <w:rPr>
          <w:rFonts w:ascii="Calibri" w:hAnsi="Calibri" w:cs="Calibri"/>
          <w:i/>
          <w:szCs w:val="24"/>
        </w:rPr>
        <w:t>Sentinelles</w:t>
      </w:r>
      <w:r w:rsidRPr="00390245">
        <w:rPr>
          <w:rFonts w:ascii="Calibri" w:hAnsi="Calibri" w:cs="Calibri"/>
          <w:szCs w:val="24"/>
        </w:rPr>
        <w:t> », qu’il est possible de percevoir les zones et les périodes où la contamination semble se concentrer croître</w:t>
      </w:r>
      <w:r w:rsidR="00563C12">
        <w:rPr>
          <w:rFonts w:ascii="Calibri" w:hAnsi="Calibri" w:cs="Calibri"/>
          <w:szCs w:val="24"/>
        </w:rPr>
        <w:t xml:space="preserve"> ou décroître</w:t>
      </w:r>
      <w:r w:rsidRPr="00390245">
        <w:rPr>
          <w:rFonts w:ascii="Calibri" w:hAnsi="Calibri" w:cs="Calibri"/>
          <w:szCs w:val="24"/>
        </w:rPr>
        <w:t>.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w:t>
      </w:r>
      <w:r w:rsidR="00563C12">
        <w:rPr>
          <w:rFonts w:ascii="Calibri" w:hAnsi="Calibri" w:cs="Calibri"/>
          <w:szCs w:val="24"/>
        </w:rPr>
        <w:t xml:space="preserve"> ou une autre maladie transmise par les tiques</w:t>
      </w:r>
      <w:r w:rsidRPr="00390245">
        <w:rPr>
          <w:rFonts w:ascii="Calibri" w:hAnsi="Calibri" w:cs="Calibri"/>
          <w:szCs w:val="24"/>
        </w:rPr>
        <w:t xml:space="preserve">, si </w:t>
      </w:r>
      <w:r w:rsidR="00563C12">
        <w:rPr>
          <w:rFonts w:ascii="Calibri" w:hAnsi="Calibri" w:cs="Calibri"/>
          <w:szCs w:val="24"/>
        </w:rPr>
        <w:t>c</w:t>
      </w:r>
      <w:commentRangeStart w:id="0"/>
      <w:r w:rsidR="00563C12">
        <w:rPr>
          <w:rFonts w:ascii="Calibri" w:hAnsi="Calibri" w:cs="Calibri"/>
          <w:szCs w:val="24"/>
        </w:rPr>
        <w:t>elles-ci</w:t>
      </w:r>
      <w:r w:rsidRPr="00390245">
        <w:rPr>
          <w:rFonts w:ascii="Calibri" w:hAnsi="Calibri" w:cs="Calibri"/>
          <w:szCs w:val="24"/>
        </w:rPr>
        <w:t xml:space="preserve"> sont infectées. </w:t>
      </w:r>
      <w:commentRangeEnd w:id="0"/>
      <w:r w:rsidR="00DB5776">
        <w:rPr>
          <w:rStyle w:val="Marquedecommentaire"/>
        </w:rPr>
        <w:commentReference w:id="0"/>
      </w:r>
    </w:p>
    <w:p w14:paraId="3E2783F3" w14:textId="72FB5B81" w:rsidR="00F42D00" w:rsidRPr="00F42D00" w:rsidRDefault="00F42D00" w:rsidP="0071505B">
      <w:pPr>
        <w:rPr>
          <w:rFonts w:ascii="Calibri" w:hAnsi="Calibri" w:cs="Calibri"/>
          <w:szCs w:val="24"/>
        </w:rPr>
      </w:pPr>
      <w:r w:rsidRPr="00F42D00">
        <w:rPr>
          <w:rFonts w:ascii="Calibri" w:hAnsi="Calibri" w:cs="Calibri"/>
          <w:szCs w:val="24"/>
        </w:rPr>
        <w:t>Pour progresser dans la connaissance des lieux et conditions de morsures, donc de contamination potentielle, il est indispensable d’accroître le volume des données à traiter en dépassant la seule collecte effectuée par des équipes scientifiques</w:t>
      </w:r>
      <w:r w:rsidR="00C320A5">
        <w:rPr>
          <w:rFonts w:ascii="Calibri" w:hAnsi="Calibri" w:cs="Calibri"/>
          <w:szCs w:val="24"/>
        </w:rPr>
        <w:fldChar w:fldCharType="begin"/>
      </w:r>
      <w:r w:rsidR="00C320A5">
        <w:rPr>
          <w:rFonts w:ascii="Calibri" w:hAnsi="Calibri" w:cs="Calibri"/>
          <w:szCs w:val="24"/>
        </w:rPr>
        <w:instrText xml:space="preserve"> ADDIN ZOTERO_ITEM CSL_CITATION {"citationID":"PI7ME36w","properties":{"formattedCitation":"(Laaksonen et al. 2017)","plainCitation":"(Laaksonen et al. 2017)","noteIndex":0},"citationItems":[{"id":113,"uris":["http://zotero.org/users/local/UEuxHZ0O/items/283MMIBQ"],"uri":["http://zotero.org/users/local/UEuxHZ0O/items/283MMIBQ"],"itemData":{"id":113,"type":"article-journal","abstract":"A national crowdsourcing-based tick collection campaign was organized in 2015 with the objective of producing novel data on tick distribution and tick-borne pathogens in Finland. Nearly 20 000 Ixodes ticks were collected. The collected material revealed the nationwide distribution of I. persulcatus for the first time and a shift northwards in the distribution of I. ricinus in Finland. A subset of 2038 tick samples containing both species was screened for Borrelia burgdorferi sensu lato (the prevalence was 14.2% for I. ricinus and 19.8% for I. persulcatus), B. miyamotoi (0.2% and 0.4%, respectively) and tick-borne encephalitis virus (TBEV; 0.2% and 3.0%, respectively). We also report new risk areas for TBEV in Finland and, for the first time, the presence of B. miyamotoi in ticks from mainland Finland. Most importantly, our study demonstrates the overwhelming power of citizen science in accomplishing a collection effort that would have been impossible with the scientific community alone.","container-title":"Emerging Microbes &amp; Infections","DOI":"10.1038/emi.2017.17","ISSN":"2222-1751","issue":"5","journalAbbreviation":"Emerg Microbes Infect","language":"eng","note":"PMID: 28487561\nPMCID: PMC5584484","page":"e31","source":"PubMed","title":"Crowdsourcing-based nationwide tick collection reveals the distribution of Ixodes ricinus and I. persulcatus and associated pathogens in Finland","volume":"6","author":[{"family":"Laaksonen","given":"Maija"},{"family":"Sajanti","given":"Eeva"},{"family":"Sormunen","given":"Jani J."},{"family":"Penttinen","given":"Ritva"},{"family":"Hänninen","given":"Jari"},{"family":"Ruohomäki","given":"Kai"},{"family":"Sääksjärvi","given":"Ilari"},{"family":"Vesterinen","given":"Eero J."},{"family":"Vuorinen","given":"Ilppo"},{"family":"Hytönen","given":"Jukka"},{"family":"Klemola","given":"Tero"}],"issued":{"date-parts":[["2017",5,10]]}}}],"schema":"https://github.com/citation-style-language/schema/raw/master/csl-citation.json"} </w:instrText>
      </w:r>
      <w:r w:rsidR="00C320A5">
        <w:rPr>
          <w:rFonts w:ascii="Calibri" w:hAnsi="Calibri" w:cs="Calibri"/>
          <w:szCs w:val="24"/>
        </w:rPr>
        <w:fldChar w:fldCharType="separate"/>
      </w:r>
      <w:r w:rsidR="00C320A5" w:rsidRPr="00C320A5">
        <w:rPr>
          <w:rFonts w:ascii="Calibri" w:hAnsi="Calibri" w:cs="Calibri"/>
        </w:rPr>
        <w:t>(Laaksonen et al. 2017)</w:t>
      </w:r>
      <w:r w:rsidR="00C320A5">
        <w:rPr>
          <w:rFonts w:ascii="Calibri" w:hAnsi="Calibri" w:cs="Calibri"/>
          <w:szCs w:val="24"/>
        </w:rPr>
        <w:fldChar w:fldCharType="end"/>
      </w:r>
      <w:r w:rsidRPr="00F42D00">
        <w:rPr>
          <w:rFonts w:ascii="Calibri" w:hAnsi="Calibri" w:cs="Calibri"/>
          <w:szCs w:val="24"/>
        </w:rPr>
        <w:t xml:space="preserve">. Impliquer les citoyens dans la constitution de bases de données </w:t>
      </w:r>
      <w:r w:rsidR="00F6518A">
        <w:rPr>
          <w:rFonts w:ascii="Calibri" w:hAnsi="Calibri" w:cs="Calibri"/>
          <w:szCs w:val="24"/>
        </w:rPr>
        <w:t xml:space="preserve">sur des questions de santé est maintenant bien documenté </w:t>
      </w:r>
      <w:r w:rsidR="00F6518A">
        <w:rPr>
          <w:rFonts w:ascii="Calibri" w:hAnsi="Calibri" w:cs="Calibri"/>
          <w:szCs w:val="24"/>
        </w:rPr>
        <w:fldChar w:fldCharType="begin"/>
      </w:r>
      <w:r w:rsidR="00F6518A">
        <w:rPr>
          <w:rFonts w:ascii="Calibri" w:hAnsi="Calibri" w:cs="Calibri"/>
          <w:szCs w:val="24"/>
        </w:rPr>
        <w:instrText xml:space="preserve"> ADDIN ZOTERO_ITEM CSL_CITATION {"citationID":"fXZ2B4Dr","properties":{"formattedCitation":"(Ranard et al. 2014)","plainCitation":"(Ranard et al. 2014)","noteIndex":0},"citationItems":[{"id":116,"uris":["http://zotero.org/users/local/UEuxHZ0O/items/79LREEWL"],"uri":["http://zotero.org/users/local/UEuxHZ0O/items/79LREEWL"],"itemData":{"id":116,"type":"article-journal","abstract":"OBJECTIVE: Crowdsourcing research allows investigators to engage thousands of people to provide either data or data analysis. However, prior work has not documented the use of crowdsourcing in health and medical research. We sought to systematically review the literature to describe the scope of crowdsourcing in health research and to create a taxonomy to characterize past uses of this methodology for health and medical research.\nDATA SOURCES: PubMed, Embase, and CINAHL through March 2013.\nSTUDY ELIGIBILITY CRITERIA: Primary peer-reviewed literature that used crowdsourcing for health research.\nSTUDY APPRAISAL AND SYNTHESIS METHODS: Two authors independently screened studies and abstracted data, including demographics of the crowd engaged and approaches to crowdsourcing.\nRESULTS: Twenty-one health-related studies utilizing crowdsourcing met eligibility criteria. Four distinct types of crowdsourcing tasks were identified: problem solving, data processing, surveillance/monitoring, and surveying. These studies collectively engaged a crowd of &gt;136,395 people, yet few studies reported demographics of the crowd. Only one (5 %) reported age, sex, and race statistics, and seven (33 %) reported at least one of these descriptors. Most reports included data on crowdsourcing logistics such as the length of crowdsourcing (n = 18, 86 %) and time to complete crowdsourcing task (n = 15, 71 %). All articles (n = 21, 100 %) reported employing some method for validating or improving the quality of data reported from the crowd.\nLIMITATIONS: Gray literature not searched and only a sample of online survey articles included.\nCONCLUSIONS AND IMPLICATIONS OF KEY FINDINGS: Utilizing crowdsourcing can improve the quality, cost, and speed of a research project while engaging large segments of the public and creating novel science. Standardized guidelines are needed on crowdsourcing metrics that should be collected and reported to provide clarity and comparability in methods.","container-title":"Journal of General Internal Medicine","DOI":"10.1007/s11606-013-2536-8","ISSN":"1525-1497","issue":"1","journalAbbreviation":"J Gen Intern Med","language":"eng","note":"PMID: 23843021\nPMCID: PMC3889976","page":"187-203","source":"PubMed","title":"Crowdsourcing--harnessing the masses to advance health and medicine, a systematic review","volume":"29","author":[{"family":"Ranard","given":"Benjamin L."},{"family":"Ha","given":"Yoonhee P."},{"family":"Meisel","given":"Zachary F."},{"family":"Asch","given":"David A."},{"family":"Hill","given":"Shawndra S."},{"family":"Becker","given":"Lance B."},{"family":"Seymour","given":"Anne K."},{"family":"Merchant","given":"Raina M."}],"issued":{"date-parts":[["2014",1]]}}}],"schema":"https://github.com/citation-style-language/schema/raw/master/csl-citation.json"} </w:instrText>
      </w:r>
      <w:r w:rsidR="00F6518A">
        <w:rPr>
          <w:rFonts w:ascii="Calibri" w:hAnsi="Calibri" w:cs="Calibri"/>
          <w:szCs w:val="24"/>
        </w:rPr>
        <w:fldChar w:fldCharType="separate"/>
      </w:r>
      <w:r w:rsidR="00F6518A" w:rsidRPr="00F6518A">
        <w:rPr>
          <w:rFonts w:ascii="Calibri" w:hAnsi="Calibri" w:cs="Calibri"/>
        </w:rPr>
        <w:t>(Ranard et al. 2014)</w:t>
      </w:r>
      <w:r w:rsidR="00F6518A">
        <w:rPr>
          <w:rFonts w:ascii="Calibri" w:hAnsi="Calibri" w:cs="Calibri"/>
          <w:szCs w:val="24"/>
        </w:rPr>
        <w:fldChar w:fldCharType="end"/>
      </w:r>
      <w:r w:rsidR="00F6518A">
        <w:rPr>
          <w:rFonts w:ascii="Calibri" w:hAnsi="Calibri" w:cs="Calibri"/>
          <w:szCs w:val="24"/>
        </w:rPr>
        <w:t xml:space="preserve">. Recourir à la contribution citoyenne pour collecter des données </w:t>
      </w:r>
      <w:r w:rsidRPr="00F42D00">
        <w:rPr>
          <w:rFonts w:ascii="Calibri" w:hAnsi="Calibri" w:cs="Calibri"/>
          <w:szCs w:val="24"/>
        </w:rPr>
        <w:t xml:space="preserve">portant sur les morsures de tiques </w:t>
      </w:r>
      <w:r w:rsidR="00F6518A">
        <w:rPr>
          <w:rFonts w:ascii="Calibri" w:hAnsi="Calibri" w:cs="Calibri"/>
          <w:szCs w:val="24"/>
        </w:rPr>
        <w:t>est relativement récent</w:t>
      </w:r>
      <w:r w:rsidR="0071505B">
        <w:rPr>
          <w:rFonts w:ascii="Calibri" w:hAnsi="Calibri" w:cs="Calibri"/>
          <w:szCs w:val="24"/>
        </w:rPr>
        <w:t>. En Europe, les première expérimentations sont attribuées aux Pays-Bas</w:t>
      </w:r>
      <w:r w:rsidR="0071505B">
        <w:rPr>
          <w:rFonts w:ascii="Calibri" w:hAnsi="Calibri" w:cs="Calibri"/>
          <w:szCs w:val="24"/>
        </w:rPr>
        <w:fldChar w:fldCharType="begin"/>
      </w:r>
      <w:r w:rsidR="0080420A">
        <w:rPr>
          <w:rFonts w:ascii="Calibri" w:hAnsi="Calibri" w:cs="Calibri"/>
          <w:szCs w:val="24"/>
        </w:rPr>
        <w:instrText xml:space="preserve"> ADDIN ZOTERO_ITEM CSL_CITATION {"citationID":"nhfGxoZ8","properties":{"formattedCitation":"(Garcia-Marti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sidR="0071505B">
        <w:rPr>
          <w:rFonts w:ascii="Calibri" w:hAnsi="Calibri" w:cs="Calibri"/>
          <w:szCs w:val="24"/>
        </w:rPr>
        <w:fldChar w:fldCharType="separate"/>
      </w:r>
      <w:r w:rsidR="0080420A" w:rsidRPr="0080420A">
        <w:rPr>
          <w:rFonts w:ascii="Calibri" w:hAnsi="Calibri" w:cs="Calibri"/>
        </w:rPr>
        <w:t>(Garcia-Marti et al. 2018)</w:t>
      </w:r>
      <w:r w:rsidR="0071505B">
        <w:rPr>
          <w:rFonts w:ascii="Calibri" w:hAnsi="Calibri" w:cs="Calibri"/>
          <w:szCs w:val="24"/>
        </w:rPr>
        <w:fldChar w:fldCharType="end"/>
      </w:r>
      <w:r w:rsidR="0071505B">
        <w:rPr>
          <w:rFonts w:ascii="Calibri" w:hAnsi="Calibri" w:cs="Calibri"/>
          <w:szCs w:val="24"/>
        </w:rPr>
        <w:t xml:space="preserve"> et </w:t>
      </w:r>
      <w:r w:rsidR="0080420A">
        <w:rPr>
          <w:rFonts w:ascii="Calibri" w:hAnsi="Calibri" w:cs="Calibri"/>
          <w:szCs w:val="24"/>
        </w:rPr>
        <w:t>consultabl</w:t>
      </w:r>
      <w:r w:rsidR="0071505B">
        <w:rPr>
          <w:rFonts w:ascii="Calibri" w:hAnsi="Calibri" w:cs="Calibri"/>
          <w:szCs w:val="24"/>
        </w:rPr>
        <w:t xml:space="preserve">es sur les sites de </w:t>
      </w:r>
      <w:proofErr w:type="spellStart"/>
      <w:r w:rsidR="0071505B" w:rsidRPr="0071505B">
        <w:rPr>
          <w:rFonts w:ascii="Calibri" w:hAnsi="Calibri" w:cs="Calibri"/>
          <w:szCs w:val="24"/>
        </w:rPr>
        <w:t>Natuurkalender</w:t>
      </w:r>
      <w:proofErr w:type="spellEnd"/>
      <w:r w:rsidR="0071505B">
        <w:rPr>
          <w:rStyle w:val="Appelnotedebasdep"/>
          <w:rFonts w:ascii="Calibri" w:hAnsi="Calibri" w:cs="Calibri"/>
          <w:szCs w:val="24"/>
        </w:rPr>
        <w:footnoteReference w:id="2"/>
      </w:r>
      <w:r w:rsidR="0071505B">
        <w:rPr>
          <w:rFonts w:ascii="Calibri" w:hAnsi="Calibri" w:cs="Calibri"/>
          <w:szCs w:val="24"/>
        </w:rPr>
        <w:t xml:space="preserve"> et </w:t>
      </w:r>
      <w:proofErr w:type="spellStart"/>
      <w:r w:rsidR="0071505B">
        <w:rPr>
          <w:rFonts w:ascii="Calibri" w:hAnsi="Calibri" w:cs="Calibri"/>
          <w:szCs w:val="24"/>
        </w:rPr>
        <w:t>Tekenr</w:t>
      </w:r>
      <w:r w:rsidR="0080420A">
        <w:rPr>
          <w:rFonts w:ascii="Calibri" w:hAnsi="Calibri" w:cs="Calibri"/>
          <w:szCs w:val="24"/>
        </w:rPr>
        <w:t>a</w:t>
      </w:r>
      <w:r w:rsidR="0071505B">
        <w:rPr>
          <w:rFonts w:ascii="Calibri" w:hAnsi="Calibri" w:cs="Calibri"/>
          <w:szCs w:val="24"/>
        </w:rPr>
        <w:t>dar</w:t>
      </w:r>
      <w:proofErr w:type="spellEnd"/>
      <w:r w:rsidR="0071505B">
        <w:rPr>
          <w:rStyle w:val="Appelnotedebasdep"/>
          <w:rFonts w:ascii="Calibri" w:hAnsi="Calibri" w:cs="Calibri"/>
          <w:szCs w:val="24"/>
        </w:rPr>
        <w:footnoteReference w:id="3"/>
      </w:r>
      <w:r w:rsidR="00F6518A">
        <w:rPr>
          <w:rFonts w:ascii="Calibri" w:hAnsi="Calibri" w:cs="Calibri"/>
          <w:szCs w:val="24"/>
        </w:rPr>
        <w:t xml:space="preserve">. </w:t>
      </w:r>
      <w:r w:rsidRPr="00F42D00">
        <w:rPr>
          <w:rFonts w:ascii="Calibri" w:hAnsi="Calibri" w:cs="Calibri"/>
          <w:szCs w:val="24"/>
        </w:rPr>
        <w:t xml:space="preserve">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sidRPr="00F42D00">
        <w:rPr>
          <w:rFonts w:ascii="Calibri" w:hAnsi="Calibri" w:cs="Calibri"/>
          <w:szCs w:val="24"/>
        </w:rPr>
        <w:t>acarologique</w:t>
      </w:r>
      <w:proofErr w:type="spellEnd"/>
      <w:r w:rsidRPr="00F42D00">
        <w:rPr>
          <w:rFonts w:ascii="Calibri" w:hAnsi="Calibri" w:cs="Calibri"/>
          <w:szCs w:val="24"/>
        </w:rPr>
        <w:t xml:space="preserve">, les </w:t>
      </w:r>
      <w:r>
        <w:rPr>
          <w:rFonts w:ascii="Calibri" w:hAnsi="Calibri" w:cs="Calibri"/>
          <w:szCs w:val="24"/>
        </w:rPr>
        <w:t>jardins ruraux sont plus</w:t>
      </w:r>
      <w:r w:rsidRPr="00F42D00">
        <w:rPr>
          <w:rFonts w:ascii="Calibri" w:hAnsi="Calibri" w:cs="Calibri"/>
          <w:szCs w:val="24"/>
        </w:rPr>
        <w:t xml:space="preserve"> « à risque » que les forêts périurbaines (en nombre de morsures constatées par exemple), et s</w:t>
      </w:r>
      <w:r>
        <w:rPr>
          <w:rFonts w:ascii="Calibri" w:hAnsi="Calibri" w:cs="Calibri"/>
          <w:szCs w:val="24"/>
        </w:rPr>
        <w:t>’ils</w:t>
      </w:r>
      <w:r w:rsidRPr="00F42D00">
        <w:rPr>
          <w:rFonts w:ascii="Calibri" w:hAnsi="Calibri" w:cs="Calibri"/>
          <w:szCs w:val="24"/>
        </w:rPr>
        <w:t xml:space="preserve"> le reste</w:t>
      </w:r>
      <w:r>
        <w:rPr>
          <w:rFonts w:ascii="Calibri" w:hAnsi="Calibri" w:cs="Calibri"/>
          <w:szCs w:val="24"/>
        </w:rPr>
        <w:t>nt</w:t>
      </w:r>
      <w:r w:rsidRPr="00F42D00">
        <w:rPr>
          <w:rFonts w:ascii="Calibri" w:hAnsi="Calibri" w:cs="Calibri"/>
          <w:szCs w:val="24"/>
        </w:rPr>
        <w:t xml:space="preserve"> toute la saison ou seulement au printemps, avant la dessiccation liée aux chaleurs estivales qui se fer</w:t>
      </w:r>
      <w:r w:rsidR="007B30B9">
        <w:rPr>
          <w:rFonts w:ascii="Calibri" w:hAnsi="Calibri" w:cs="Calibri"/>
          <w:szCs w:val="24"/>
        </w:rPr>
        <w:t>ont</w:t>
      </w:r>
      <w:r w:rsidRPr="00F42D00">
        <w:rPr>
          <w:rFonts w:ascii="Calibri" w:hAnsi="Calibri" w:cs="Calibri"/>
          <w:szCs w:val="24"/>
        </w:rPr>
        <w:t xml:space="preserve"> moins sentir dans les litières forestières ? Cette progression des connaissances est un préalable à la constitution d’observatoires dédiés aux maladies transmises par les tiques dont l’objectif sera</w:t>
      </w:r>
      <w:r w:rsidR="007B30B9">
        <w:rPr>
          <w:rFonts w:ascii="Calibri" w:hAnsi="Calibri" w:cs="Calibri"/>
          <w:szCs w:val="24"/>
        </w:rPr>
        <w:t>it</w:t>
      </w:r>
      <w:r w:rsidRPr="00F42D00">
        <w:rPr>
          <w:rFonts w:ascii="Calibri" w:hAnsi="Calibri" w:cs="Calibri"/>
          <w:szCs w:val="24"/>
        </w:rPr>
        <w:t xml:space="preserve"> de faire de la prévention ou du « porté à connaissance » à partir de signaux météorologiques avant-coureurs concernant les espaces les plus favorables à l’interaction tiques-humains, ce</w:t>
      </w:r>
      <w:r w:rsidR="007B30B9">
        <w:rPr>
          <w:rFonts w:ascii="Calibri" w:hAnsi="Calibri" w:cs="Calibri"/>
          <w:szCs w:val="24"/>
        </w:rPr>
        <w:t>ux</w:t>
      </w:r>
      <w:r w:rsidRPr="00F42D00">
        <w:rPr>
          <w:rFonts w:ascii="Calibri" w:hAnsi="Calibri" w:cs="Calibri"/>
          <w:szCs w:val="24"/>
        </w:rPr>
        <w:t xml:space="preserve"> où se produisent les morsures.</w:t>
      </w:r>
    </w:p>
    <w:p w14:paraId="1C9A9CA4" w14:textId="7AF71D54" w:rsidR="00165771" w:rsidRDefault="0029760F" w:rsidP="002903B3">
      <w:pPr>
        <w:rPr>
          <w:rFonts w:ascii="Calibri" w:hAnsi="Calibri" w:cs="Calibri"/>
          <w:szCs w:val="24"/>
        </w:rPr>
      </w:pPr>
      <w:r>
        <w:rPr>
          <w:rFonts w:ascii="Calibri" w:hAnsi="Calibri" w:cs="Calibri"/>
          <w:szCs w:val="24"/>
        </w:rPr>
        <w:t>L</w:t>
      </w:r>
      <w:r w:rsidR="002903B3" w:rsidRPr="00BB22E7">
        <w:rPr>
          <w:rFonts w:ascii="Calibri" w:hAnsi="Calibri" w:cs="Calibri"/>
          <w:szCs w:val="24"/>
        </w:rPr>
        <w:t>es maladies</w:t>
      </w:r>
      <w:r>
        <w:rPr>
          <w:rFonts w:ascii="Calibri" w:hAnsi="Calibri" w:cs="Calibri"/>
          <w:szCs w:val="24"/>
        </w:rPr>
        <w:t xml:space="preserve"> à tiques </w:t>
      </w:r>
      <w:r w:rsidR="002903B3" w:rsidRPr="00227DD2">
        <w:rPr>
          <w:rFonts w:ascii="Calibri" w:hAnsi="Calibri" w:cs="Calibri"/>
          <w:szCs w:val="24"/>
        </w:rPr>
        <w:t xml:space="preserve">sont le résultat d’une combinaison complexe de facteurs écologiques et sociologiques. En quelques années elles sont devenues un problème important en santé publique et vétérinaire dans de nombreux pays développés </w:t>
      </w:r>
      <w:r w:rsidR="002903B3">
        <w:rPr>
          <w:rFonts w:ascii="Calibri" w:hAnsi="Calibri" w:cs="Calibri"/>
          <w:szCs w:val="24"/>
        </w:rPr>
        <w:fldChar w:fldCharType="begin"/>
      </w:r>
      <w:r w:rsidR="00DC3ED5">
        <w:rPr>
          <w:rFonts w:ascii="Calibri" w:hAnsi="Calibri" w:cs="Calibri"/>
          <w:szCs w:val="24"/>
        </w:rPr>
        <w:instrText xml:space="preserve"> ADDIN ZOTERO_ITEM CSL_CITATION {"citationID":"oWU5JL0t","properties":{"formattedCitation":"(Vayssier-Taussat, Cosson, et al. 2015; Vayssier-Taussat, Kazimirova, et al. 2015)","plainCitation":"(Vayssier-Taussat, Cosson, et al. 2015; Vayssier-Taussat, Kazimirova, et al. 2015)","noteIndex":0},"citationItems":[{"id":"SoDfHmjL/M6vVSlgN","uris":["http://zotero.org/users/local/UEuxHZ0O/items/J7834FFM"],"uri":["http://zotero.org/users/local/UEuxHZ0O/items/J7834FFM"],"itemData":{"id":36,"type":"article-journal","abstract":"In Europe, ticks are the major arthropod vectors of disease agents to humans and domestic animals. They are capable of transmitting many pathogens most of which have been discovered or identified as tick-borne pathogens in the last 20 years. In recent years, unexplained syndromes occurring after a tick bite have become an increasingly important issue in public and animal health. Ticks and wildlife (the main reservoir of tick-borne pathogens) are highly susceptible to global environmental and socio-economic changes, which in turn may lead to an increased burden of tick-borne diseases. In this review, we explain the importance of a ‘One Health’ approach to better combat tick-borne diseases.","container-title":"Future Microbiology","DOI":"10.2217/fmb.15.15","ISSN":"1746-0913","issue":"5","journalAbbreviation":"Future Microbiology","note":"publisher: Future Medicine","page":"809-818","source":"futuremedicine.com (Atypon)","title":"How a multidisciplinary ‘One Health’ approach can combat the tick-borne pathogen threat in Europe","volume":"10","author":[{"family":"Vayssier-Taussat","given":"Muriel"},{"family":"Cosson","given":"Jean François"},{"family":"Degeilh","given":"Brigitte"},{"family":"Eloit","given":"Marc"},{"family":"Fontanet","given":"Arnaud"},{"family":"Moutailler","given":"Sara"},{"family":"Raoult","given":"Didier"},{"family":"Sellal","given":"Eric"},{"family":"Ungeheuer","given":"Marie-Noelle"},{"family":"Zylbermann","given":"Patrick"}],"issued":{"date-parts":[["2015",5,1]]}},"label":"page"},{"id":46,"uris":["http://zotero.org/users/local/UEuxHZ0O/items/TUZUPT5U"],"uri":["http://zotero.org/users/local/UEuxHZ0O/items/TUZUPT5U"],"itemData":{"id":46,"type":"article-journal","abstract":"Ticks, as vectors of several notorious zoonotic pathogens, represent an important and increasing threat for human and animal health in Europe. Recent applications of new technology revealed the complexity of the tick microbiome, which may affect its vectorial capacity. Appreciation of these complex systems is expanding our understanding of tick-borne pathogens, leading us to evolve a more integrated view that embraces the ‘pathobiome’; the pathogenic agent integrated within its abiotic and biotic environments. In this review, we will explore how this new vision will revolutionize our understanding of tick-borne diseases. We will discuss the implications in terms of future research approaches that will enable us to efficiently prevent and control the threat posed by ticks.","container-title":"Future Microbiology","DOI":"10.2217/fmb.15.114","ISSN":"1746-0913","issue":"12","journalAbbreviation":"Future Microbiology","note":"publisher: Future Medicine","page":"2033-2043","source":"futuremedicine.com (Atypon)","title":"Emerging horizons for tick-borne pathogens: from the ‘one pathogen–one disease’ vision to the pathobiome paradigm","title-short":"Emerging horizons for tick-borne pathogens","volume":"10","author":[{"family":"Vayssier-Taussat","given":"Muriel"},{"family":"Kazimirova","given":"Maria"},{"family":"Hubalek","given":"Zdenek"},{"family":"Hornok","given":"Sándor"},{"family":"Farkas","given":"Robert"},{"family":"Cosson","given":"Jean-François"},{"family":"Bonnet","given":"Sarah"},{"family":"Vourch","given":"Gwenaël"},{"family":"Gasqui","given":"Patrick"},{"family":"Mihalca","given":"Andrei Daniel"},{"family":"Plantard","given":"Olivier"},{"family":"Silaghi","given":"Cornelia"},{"family":"Cutler","given":"Sally"},{"family":"Rizzoli","given":"Annapaola"}],"issued":{"date-parts":[["2015",11,19]]}},"label":"page"}],"schema":"https://github.com/citation-style-language/schema/raw/master/csl-citation.json"} </w:instrText>
      </w:r>
      <w:r w:rsidR="002903B3">
        <w:rPr>
          <w:rFonts w:ascii="Calibri" w:hAnsi="Calibri" w:cs="Calibri"/>
          <w:szCs w:val="24"/>
        </w:rPr>
        <w:fldChar w:fldCharType="separate"/>
      </w:r>
      <w:r w:rsidR="00F847A0" w:rsidRPr="00F847A0">
        <w:rPr>
          <w:rFonts w:ascii="Calibri" w:hAnsi="Calibri" w:cs="Calibri"/>
        </w:rPr>
        <w:t>(</w:t>
      </w:r>
      <w:proofErr w:type="spellStart"/>
      <w:r w:rsidR="00F847A0" w:rsidRPr="00F847A0">
        <w:rPr>
          <w:rFonts w:ascii="Calibri" w:hAnsi="Calibri" w:cs="Calibri"/>
        </w:rPr>
        <w:t>Vayssier-Taussat</w:t>
      </w:r>
      <w:proofErr w:type="spellEnd"/>
      <w:r w:rsidR="00F847A0" w:rsidRPr="00F847A0">
        <w:rPr>
          <w:rFonts w:ascii="Calibri" w:hAnsi="Calibri" w:cs="Calibri"/>
        </w:rPr>
        <w:t>, Cosson, et al. 2015; Vayssier-Taussat, Kazimirova, et al. 2015)</w:t>
      </w:r>
      <w:r w:rsidR="002903B3">
        <w:rPr>
          <w:rFonts w:ascii="Calibri" w:hAnsi="Calibri" w:cs="Calibri"/>
          <w:szCs w:val="24"/>
        </w:rPr>
        <w:fldChar w:fldCharType="end"/>
      </w:r>
      <w:r w:rsidR="002903B3">
        <w:rPr>
          <w:rFonts w:ascii="Calibri" w:hAnsi="Calibri" w:cs="Calibri"/>
          <w:szCs w:val="24"/>
        </w:rPr>
        <w:t xml:space="preserve">. Elles </w:t>
      </w:r>
      <w:r w:rsidR="002903B3" w:rsidRPr="00BB22E7">
        <w:rPr>
          <w:rFonts w:ascii="Calibri" w:hAnsi="Calibri" w:cs="Calibri"/>
          <w:szCs w:val="24"/>
        </w:rPr>
        <w:t xml:space="preserve">sont complexes et relèvent typiquement d’une approche </w:t>
      </w:r>
      <w:r w:rsidR="002903B3" w:rsidRPr="00BB22E7">
        <w:rPr>
          <w:rFonts w:ascii="Calibri" w:hAnsi="Calibri" w:cs="Calibri"/>
          <w:i/>
          <w:szCs w:val="24"/>
        </w:rPr>
        <w:t xml:space="preserve">One </w:t>
      </w:r>
      <w:proofErr w:type="spellStart"/>
      <w:r w:rsidR="002903B3" w:rsidRPr="00BB22E7">
        <w:rPr>
          <w:rFonts w:ascii="Calibri" w:hAnsi="Calibri" w:cs="Calibri"/>
          <w:i/>
          <w:szCs w:val="24"/>
        </w:rPr>
        <w:t>Health</w:t>
      </w:r>
      <w:proofErr w:type="spellEnd"/>
      <w:r w:rsidR="002903B3" w:rsidRPr="00BB22E7">
        <w:rPr>
          <w:rFonts w:ascii="Calibri" w:hAnsi="Calibri" w:cs="Calibri"/>
          <w:szCs w:val="24"/>
        </w:rPr>
        <w:t>, tant la santé humaine, animale et environnementale y sont intriquées et impliquées dans leur épidémiologie</w:t>
      </w:r>
      <w:r w:rsidR="001D4109">
        <w:rPr>
          <w:rFonts w:ascii="Calibri" w:hAnsi="Calibri" w:cs="Calibri"/>
          <w:szCs w:val="24"/>
        </w:rPr>
        <w:t xml:space="preserve"> </w:t>
      </w:r>
      <w:r w:rsidR="001D4109" w:rsidRPr="002903B3">
        <w:rPr>
          <w:rFonts w:ascii="Calibri" w:hAnsi="Calibri" w:cs="Calibri"/>
        </w:rPr>
        <w:t>(</w:t>
      </w:r>
      <w:proofErr w:type="spellStart"/>
      <w:r w:rsidR="001D4109" w:rsidRPr="002903B3">
        <w:rPr>
          <w:rFonts w:ascii="Calibri" w:hAnsi="Calibri" w:cs="Calibri"/>
        </w:rPr>
        <w:t>Vayssier-Taussat</w:t>
      </w:r>
      <w:proofErr w:type="spellEnd"/>
      <w:r w:rsidR="001D4109" w:rsidRPr="002903B3">
        <w:rPr>
          <w:rFonts w:ascii="Calibri" w:hAnsi="Calibri" w:cs="Calibri"/>
        </w:rPr>
        <w:t>, Cosson, et al. 2015</w:t>
      </w:r>
      <w:r w:rsidR="001D4109">
        <w:rPr>
          <w:rFonts w:ascii="Calibri" w:hAnsi="Calibri" w:cs="Calibri"/>
        </w:rPr>
        <w:t>)</w:t>
      </w:r>
      <w:r w:rsidR="002903B3" w:rsidRPr="00BB22E7">
        <w:rPr>
          <w:rFonts w:ascii="Calibri" w:hAnsi="Calibri" w:cs="Calibri"/>
          <w:szCs w:val="24"/>
        </w:rPr>
        <w:t>. Leur impact économique (direct et indirect) est considérable</w:t>
      </w:r>
      <w:r w:rsidR="00C5108B">
        <w:rPr>
          <w:rFonts w:ascii="Calibri" w:hAnsi="Calibri" w:cs="Calibri"/>
          <w:szCs w:val="24"/>
        </w:rPr>
        <w:t xml:space="preserve"> </w:t>
      </w:r>
      <w:r w:rsidR="009B3F12">
        <w:rPr>
          <w:rFonts w:ascii="Calibri" w:hAnsi="Calibri" w:cs="Calibri"/>
          <w:szCs w:val="24"/>
        </w:rPr>
        <w:fldChar w:fldCharType="begin"/>
      </w:r>
      <w:r w:rsidR="009B3F12">
        <w:rPr>
          <w:rFonts w:ascii="Calibri" w:hAnsi="Calibri" w:cs="Calibri"/>
          <w:szCs w:val="24"/>
        </w:rPr>
        <w:instrText xml:space="preserve"> ADDIN ZOTERO_ITEM CSL_CITATION {"citationID":"8Fdke2DU","properties":{"formattedCitation":"(Lohr et al. 2015; van den Wijngaard et al. 2017)","plainCitation":"(Lohr et al. 2015; van den Wijngaard et al. 2017)","noteIndex":0},"citationItems":[{"id":41,"uris":["http://zotero.org/users/local/UEuxHZ0O/items/KFTSASIE"],"uri":["http://zotero.org/users/local/UEuxHZ0O/items/KFTSASIE"],"itemData":{"id":41,"type":"article-journal","abstract":"To date, relatively little is known about the economic and medical impact of Lyme borreliosis (LB) on European health care systems, especially for the inpatient sector. This retrospective analysis is based on data provided for the years 2007–2011 by a German statutory health insurance company (DAK-Gesundheit) covering approximately 6 million insured. Total cost was calculated for a 1-year period both from the third-party payers and from the societal perspective, respectively. In our cohort the incident diagnosis of LB was coded for 2163 inpatient cases during the years 2008–2011. The median inpatient time was 9 days resulting in a median direct medical cost per hospital stay of 3917€ for adolescents and 2843€ for adults. Based on extrapolation of our findings to the German population, we would expect an average hospital admission of 5200 adults and 2300 adolescents (&lt;18 years) for LB treatment incurring direct medical costs of more than 23 million Euro annually. The annual indirect costs due to loss of productivity would add up to more than 7 million Euro as assessed by the human capital method. Cases tended to accumulate between June and September with remarkable changes in disease manifestations in the course of the year documented in the coded secondary diagnoses. Also specific differences in the disease pattern of adolescents and adults became obvious. Age-specific incidence showed male predominance and a bimodal distribution. Incidence was highest in children aged between 3 and 17 (highest mean incidence of 29 cases/100,000 inhabitants in 6–9 year olds) with a second peak in 60–79 year old individuals. During the study period the nationwide inpatient incidence was 9/100,000 with marked regional variability. In summary, our study is one of the first European investigations on hospital care for LB inpatients and identifies LB as a possibly underestimated socioeconomic factor for health care in Germany.","container-title":"Ticks and Tick-borne Diseases","DOI":"10.1016/j.ttbdis.2014.09.004","ISSN":"1877-959X","issue":"1","journalAbbreviation":"Ticks and Tick-borne Diseases","language":"en","page":"56-62","source":"ScienceDirect","title":"Epidemiology and cost of hospital care for Lyme borreliosis in Germany: Lessons from a health care utilization database analysis","title-short":"Epidemiology and cost of hospital care for Lyme borreliosis in Germany","volume":"6","author":[{"family":"Lohr","given":"B."},{"family":"Müller","given":"I."},{"family":"Mai","given":"M."},{"family":"Norris","given":"D. E."},{"family":"Schöffski","given":"O."},{"family":"Hunfeld","given":"K. -P."}],"issued":{"date-parts":[["2015",2,1]]}}},{"id":39,"uris":["http://zotero.org/users/local/UEuxHZ0O/items/C7Q3MDB8"],"uri":["http://zotero.org/users/local/UEuxHZ0O/items/C7Q3MDB8"],"itemData":{"id":39,"type":"article-journal","abstract":"Abstract.  Background: Lyme borreliosis (LB) is the most frequently reported tick-borne infection in Europe and North America. The aim of this study was to esti","container-title":"European Journal of Public Health","DOI":"10.1093/eurpub/ckw269","ISSN":"1101-1262","issue":"3","journalAbbreviation":"Eur J Public Health","language":"en","note":"publisher: Oxford Academic","page":"538-547","source":"academic.oup.com","title":"The cost of Lyme borreliosis","volume":"27","author":[{"family":"Wijngaard","given":"Cees C.","non-dropping-particle":"van den"},{"family":"Hofhuis","given":"Agnetha"},{"family":"Wong","given":"Albert"},{"family":"Harms","given":"Margriet G."},{"family":"Wit","given":"G. Ardine","non-dropping-particle":"de"},{"family":"Lugnér","given":"Anna K."},{"family":"Suijkerbuijk","given":"Anita W. M."},{"family":"Mangen","given":"Marie-Josée J."},{"family":"Pelt","given":"Wilfrid","non-dropping-particle":"van"}],"issued":{"date-parts":[["2017",6,1]]}}}],"schema":"https://github.com/citation-style-language/schema/raw/master/csl-citation.json"} </w:instrText>
      </w:r>
      <w:r w:rsidR="009B3F12">
        <w:rPr>
          <w:rFonts w:ascii="Calibri" w:hAnsi="Calibri" w:cs="Calibri"/>
          <w:szCs w:val="24"/>
        </w:rPr>
        <w:fldChar w:fldCharType="separate"/>
      </w:r>
      <w:r w:rsidR="009B3F12" w:rsidRPr="009B3F12">
        <w:rPr>
          <w:rFonts w:ascii="Calibri" w:hAnsi="Calibri" w:cs="Calibri"/>
        </w:rPr>
        <w:t>(Lohr et al. 2015; van den Wijngaard et al. 2017)</w:t>
      </w:r>
      <w:r w:rsidR="009B3F12">
        <w:rPr>
          <w:rFonts w:ascii="Calibri" w:hAnsi="Calibri" w:cs="Calibri"/>
          <w:szCs w:val="24"/>
        </w:rPr>
        <w:fldChar w:fldCharType="end"/>
      </w:r>
      <w:r>
        <w:rPr>
          <w:rFonts w:ascii="Calibri" w:hAnsi="Calibri" w:cs="Calibri"/>
          <w:szCs w:val="24"/>
        </w:rPr>
        <w:t>.</w:t>
      </w:r>
      <w:r w:rsidR="002903B3" w:rsidRPr="00BB22E7">
        <w:rPr>
          <w:rFonts w:ascii="Calibri" w:hAnsi="Calibri" w:cs="Calibri"/>
          <w:szCs w:val="24"/>
        </w:rPr>
        <w:t xml:space="preserve"> Ces maladies convoient également une très forte charge émotionnelle dans les sociétés occidentales, en Amérique du Nord comme en Europe, où les citoyens s’inquiètent de cette recrudescence et interpellent les gouvernements et les services de santé</w:t>
      </w:r>
      <w:r w:rsidR="00A36332">
        <w:rPr>
          <w:rFonts w:ascii="Calibri" w:hAnsi="Calibri" w:cs="Calibri"/>
          <w:szCs w:val="24"/>
        </w:rPr>
        <w:t xml:space="preserve"> </w:t>
      </w:r>
      <w:r w:rsidR="00A36332">
        <w:rPr>
          <w:rFonts w:ascii="Calibri" w:hAnsi="Calibri" w:cs="Calibri"/>
          <w:szCs w:val="24"/>
        </w:rPr>
        <w:fldChar w:fldCharType="begin"/>
      </w:r>
      <w:r w:rsidR="00F06C8C">
        <w:rPr>
          <w:rFonts w:ascii="Calibri" w:hAnsi="Calibri" w:cs="Calibri"/>
          <w:szCs w:val="24"/>
        </w:rPr>
        <w:instrText xml:space="preserve"> ADDIN ZOTERO_ITEM CSL_CITATION {"citationID":"XVcbtbMS","properties":{"formattedCitation":"(Salomon and Vayssier-Taussat 2016)","plainCitation":"(Salomon and Vayssier-Taussat 2016)","noteIndex":0},"citationItems":[{"id":44,"uris":["http://zotero.org/users/local/UEuxHZ0O/items/T259R4U7"],"uri":["http://zotero.org/users/local/UEuxHZ0O/items/T259R4U7"],"itemData":{"id":44,"type":"webpage","abstract":"La lutte contre cette infection s'organise avec efficacité. Toutefois le gouvernement se prive d'un levier qui pourrait protéger les Français : s'attaquer aux tiques et limiter leur prolifération.","container-title":"The Conversation","language":"en","note":"source: theconversation.com","title":"Plan maladie de Lyme : les tiques s’en réjouissent","title-short":"Plan maladie de Lyme","URL":"http://theconversation.com/plan-maladie-de-lyme-les-tiques-sen-rejouissent-66351","author":[{"family":"Salomon","given":"Jérôme"},{"family":"Vayssier-Taussat","given":"Muriel"}],"accessed":{"date-parts":[["2020",3,18]]},"issued":{"date-parts":[["2016",10,2]]}}}],"schema":"https://github.com/citation-style-language/schema/raw/master/csl-citation.json"} </w:instrText>
      </w:r>
      <w:r w:rsidR="00A36332">
        <w:rPr>
          <w:rFonts w:ascii="Calibri" w:hAnsi="Calibri" w:cs="Calibri"/>
          <w:szCs w:val="24"/>
        </w:rPr>
        <w:fldChar w:fldCharType="separate"/>
      </w:r>
      <w:r w:rsidR="00A36332" w:rsidRPr="00F847A0">
        <w:rPr>
          <w:rFonts w:ascii="Calibri" w:hAnsi="Calibri" w:cs="Calibri"/>
        </w:rPr>
        <w:t>(Salomon and Vayssier-Taussat 2016)</w:t>
      </w:r>
      <w:r w:rsidR="00A36332">
        <w:rPr>
          <w:rFonts w:ascii="Calibri" w:hAnsi="Calibri" w:cs="Calibri"/>
          <w:szCs w:val="24"/>
        </w:rPr>
        <w:fldChar w:fldCharType="end"/>
      </w:r>
      <w:r w:rsidR="002903B3" w:rsidRPr="00BB22E7">
        <w:rPr>
          <w:rFonts w:ascii="Calibri" w:hAnsi="Calibri" w:cs="Calibri"/>
          <w:szCs w:val="24"/>
        </w:rPr>
        <w:t xml:space="preserve">. Dans ce contexte anxiogène, plusieurs pays européens comme les Pays-Bas, la Belgique, la Suisse et la </w:t>
      </w:r>
      <w:r w:rsidR="00F847A0">
        <w:rPr>
          <w:rFonts w:ascii="Calibri" w:hAnsi="Calibri" w:cs="Calibri"/>
          <w:szCs w:val="24"/>
        </w:rPr>
        <w:t>France</w:t>
      </w:r>
      <w:r w:rsidR="002903B3" w:rsidRPr="00BB22E7">
        <w:rPr>
          <w:rFonts w:ascii="Calibri" w:hAnsi="Calibri" w:cs="Calibri"/>
          <w:szCs w:val="24"/>
        </w:rPr>
        <w:t>, ont initié des plans nationaux ou des projets de recherche participative</w:t>
      </w:r>
      <w:r w:rsidR="004C7675">
        <w:rPr>
          <w:rFonts w:ascii="Calibri" w:hAnsi="Calibri" w:cs="Calibri"/>
          <w:szCs w:val="24"/>
        </w:rPr>
        <w:t xml:space="preserve">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{"citationID":"5TLof0y4","properties":{"formattedCitation":"(Cosson 2018)","plainCitation":"(Cosson 2018)","noteIndex":0},"citationItems":[{"id":48,"uris":["http://zotero.org/users/local/UEuxHZ0O/items/JVFLCPHH"],"uri":["http://zotero.org/users/local/UEuxHZ0O/items/JVFLCPHH"],"itemData":{"id":48,"type":"article-journal","container-title":"Revue Forestière Française","DOI":"10.4267/2042/69996","issue":"2-3-4","note":"publisher: Ecole nationale du génie rural","page":"185-203","source":"HAL Archives Ouvertes","title":"Écologie de la maladie de Lyme","author":[{"family":"Cosson","given":"Jean-Francois"}],"issued":{"date-parts":[["2018"]]}}}],"schema":"https://github.com/citation-style-language/schema/raw/master/csl-citation.json"} </w:instrText>
      </w:r>
      <w:r w:rsidR="004C7675">
        <w:rPr>
          <w:rFonts w:ascii="Calibri" w:hAnsi="Calibri" w:cs="Calibri"/>
          <w:szCs w:val="24"/>
        </w:rPr>
        <w:fldChar w:fldCharType="separate"/>
      </w:r>
      <w:r w:rsidR="004C7675" w:rsidRPr="000731E2">
        <w:rPr>
          <w:rFonts w:ascii="Calibri" w:hAnsi="Calibri" w:cs="Calibri"/>
        </w:rPr>
        <w:t>(Cosson 2018)</w:t>
      </w:r>
      <w:r w:rsidR="004C7675">
        <w:rPr>
          <w:rFonts w:ascii="Calibri" w:hAnsi="Calibri" w:cs="Calibri"/>
          <w:szCs w:val="24"/>
        </w:rPr>
        <w:fldChar w:fldCharType="end"/>
      </w:r>
      <w:r w:rsidR="002903B3" w:rsidRPr="00BB22E7">
        <w:rPr>
          <w:rFonts w:ascii="Calibri" w:hAnsi="Calibri" w:cs="Calibri"/>
          <w:szCs w:val="24"/>
        </w:rPr>
        <w:t xml:space="preserve"> dans le but d’impliquer les citoyens pour améliorer les connaissances et la prévention de ces maladies. En </w:t>
      </w:r>
      <w:r w:rsidR="002903B3" w:rsidRPr="00BB22E7">
        <w:rPr>
          <w:rFonts w:ascii="Calibri" w:hAnsi="Calibri" w:cs="Calibri"/>
          <w:szCs w:val="24"/>
        </w:rPr>
        <w:lastRenderedPageBreak/>
        <w:t xml:space="preserve">France, le projet </w:t>
      </w:r>
      <w:proofErr w:type="spellStart"/>
      <w:r w:rsidR="002903B3" w:rsidRPr="00BB22E7">
        <w:rPr>
          <w:rFonts w:ascii="Calibri" w:hAnsi="Calibri" w:cs="Calibri"/>
          <w:szCs w:val="24"/>
        </w:rPr>
        <w:t>CiTIQUE</w:t>
      </w:r>
      <w:proofErr w:type="spellEnd"/>
      <w:r w:rsidR="00EF3A98">
        <w:rPr>
          <w:rStyle w:val="Appelnotedebasdep"/>
          <w:rFonts w:ascii="Calibri" w:hAnsi="Calibri" w:cs="Calibri"/>
          <w:szCs w:val="24"/>
        </w:rPr>
        <w:footnoteReference w:id="4"/>
      </w:r>
      <w:r w:rsidR="002903B3" w:rsidRPr="00BB22E7">
        <w:rPr>
          <w:rFonts w:ascii="Calibri" w:hAnsi="Calibri" w:cs="Calibri"/>
          <w:szCs w:val="24"/>
        </w:rPr>
        <w:t>, initié par l’</w:t>
      </w:r>
      <w:proofErr w:type="spellStart"/>
      <w:r w:rsidR="002903B3" w:rsidRPr="00BB22E7">
        <w:rPr>
          <w:rFonts w:ascii="Calibri" w:hAnsi="Calibri" w:cs="Calibri"/>
          <w:szCs w:val="24"/>
        </w:rPr>
        <w:t>INRA</w:t>
      </w:r>
      <w:r w:rsidR="00CE64B1">
        <w:rPr>
          <w:rFonts w:ascii="Calibri" w:hAnsi="Calibri" w:cs="Calibri"/>
          <w:szCs w:val="24"/>
        </w:rPr>
        <w:t>e</w:t>
      </w:r>
      <w:proofErr w:type="spellEnd"/>
      <w:r w:rsidR="002903B3" w:rsidRPr="00BB22E7">
        <w:rPr>
          <w:rFonts w:ascii="Calibri" w:hAnsi="Calibri" w:cs="Calibri"/>
          <w:szCs w:val="24"/>
        </w:rPr>
        <w:t>, la DGS et l’Anses, lancé le 17 juillet 2017</w:t>
      </w:r>
      <w:r w:rsidR="002903B3" w:rsidRPr="00BB22E7">
        <w:rPr>
          <w:rFonts w:ascii="Calibri" w:hAnsi="Calibri" w:cs="Calibri"/>
          <w:szCs w:val="24"/>
          <w:vertAlign w:val="superscript"/>
        </w:rPr>
        <w:footnoteReference w:id="5"/>
      </w:r>
      <w:r w:rsidR="002903B3" w:rsidRPr="00BB22E7">
        <w:rPr>
          <w:rFonts w:ascii="Calibri" w:hAnsi="Calibri" w:cs="Calibri"/>
          <w:szCs w:val="24"/>
        </w:rPr>
        <w:t xml:space="preserve"> a tout de suite emporté une très forte participation. </w:t>
      </w:r>
      <w:r w:rsidR="007B30B9">
        <w:rPr>
          <w:rFonts w:ascii="Calibri" w:hAnsi="Calibri" w:cs="Calibri"/>
          <w:szCs w:val="24"/>
        </w:rPr>
        <w:t>Les résultats présentés ici</w:t>
      </w:r>
      <w:r w:rsidR="002903B3">
        <w:rPr>
          <w:rFonts w:ascii="Calibri" w:hAnsi="Calibri" w:cs="Calibri"/>
          <w:szCs w:val="24"/>
        </w:rPr>
        <w:t xml:space="preserve"> </w:t>
      </w:r>
      <w:r w:rsidR="007B30B9">
        <w:rPr>
          <w:rFonts w:ascii="Calibri" w:hAnsi="Calibri" w:cs="Calibri"/>
          <w:szCs w:val="24"/>
        </w:rPr>
        <w:t>s’appuient sur l’implication</w:t>
      </w:r>
      <w:r w:rsidR="002903B3">
        <w:rPr>
          <w:rFonts w:ascii="Calibri" w:hAnsi="Calibri" w:cs="Calibri"/>
          <w:szCs w:val="24"/>
        </w:rPr>
        <w:t xml:space="preserve"> </w:t>
      </w:r>
      <w:r w:rsidR="007B30B9">
        <w:rPr>
          <w:rFonts w:ascii="Calibri" w:hAnsi="Calibri" w:cs="Calibri"/>
          <w:szCs w:val="24"/>
        </w:rPr>
        <w:t>d</w:t>
      </w:r>
      <w:r w:rsidR="002903B3">
        <w:rPr>
          <w:rFonts w:ascii="Calibri" w:hAnsi="Calibri" w:cs="Calibri"/>
          <w:szCs w:val="24"/>
        </w:rPr>
        <w:t>es citoyens dans la collecte d’information</w:t>
      </w:r>
      <w:r w:rsidR="007B30B9">
        <w:rPr>
          <w:rFonts w:ascii="Calibri" w:hAnsi="Calibri" w:cs="Calibri"/>
          <w:szCs w:val="24"/>
        </w:rPr>
        <w:t>s</w:t>
      </w:r>
      <w:r w:rsidR="002903B3">
        <w:rPr>
          <w:rFonts w:ascii="Calibri" w:hAnsi="Calibri" w:cs="Calibri"/>
          <w:szCs w:val="24"/>
        </w:rPr>
        <w:t xml:space="preserve"> sur les conditions de la survenue de piqûres de tiques, grâce à l’application « </w:t>
      </w:r>
      <w:r w:rsidR="002903B3" w:rsidRPr="00EF3A98">
        <w:rPr>
          <w:rFonts w:ascii="Calibri" w:hAnsi="Calibri" w:cs="Calibri"/>
          <w:i/>
          <w:szCs w:val="24"/>
        </w:rPr>
        <w:t>Signalement Tique</w:t>
      </w:r>
      <w:r w:rsidR="002903B3">
        <w:rPr>
          <w:rFonts w:ascii="Calibri" w:hAnsi="Calibri" w:cs="Calibri"/>
          <w:szCs w:val="24"/>
        </w:rPr>
        <w:t> »</w:t>
      </w:r>
      <w:r w:rsidR="00EF3A98">
        <w:rPr>
          <w:rStyle w:val="Appelnotedebasdep"/>
          <w:rFonts w:ascii="Calibri" w:hAnsi="Calibri" w:cs="Calibri"/>
          <w:szCs w:val="24"/>
        </w:rPr>
        <w:footnoteReference w:id="6"/>
      </w:r>
      <w:r w:rsidR="00D60549">
        <w:rPr>
          <w:rFonts w:ascii="Calibri" w:hAnsi="Calibri" w:cs="Calibri"/>
          <w:szCs w:val="24"/>
        </w:rPr>
        <w:t xml:space="preserve">. Rappelons que l’utilisation d’internet </w:t>
      </w:r>
      <w:r w:rsidR="00C320A5">
        <w:rPr>
          <w:rFonts w:ascii="Calibri" w:hAnsi="Calibri" w:cs="Calibri"/>
          <w:szCs w:val="24"/>
        </w:rPr>
        <w:t>puis</w:t>
      </w:r>
      <w:r w:rsidR="00D60549">
        <w:rPr>
          <w:rFonts w:ascii="Calibri" w:hAnsi="Calibri" w:cs="Calibri"/>
          <w:szCs w:val="24"/>
        </w:rPr>
        <w:t xml:space="preserve"> des smartphones pour la collecte des données de santé remonte aux années 2000 </w:t>
      </w:r>
      <w:r w:rsidR="00D60549">
        <w:rPr>
          <w:rFonts w:ascii="Calibri" w:hAnsi="Calibri" w:cs="Calibri"/>
          <w:szCs w:val="24"/>
        </w:rPr>
        <w:fldChar w:fldCharType="begin"/>
      </w:r>
      <w:r w:rsidR="007F3FCE">
        <w:rPr>
          <w:rFonts w:ascii="Calibri" w:hAnsi="Calibri" w:cs="Calibri"/>
          <w:szCs w:val="24"/>
        </w:rPr>
        <w:instrText xml:space="preserve"> ADDIN ZOTERO_ITEM CSL_CITATION {"citationID":"ZJh5wFnC","properties":{"formattedCitation":"(Freifeld et al. 2010; Dickinson et al. 2012)","plainCitation":"(Freifeld et al. 2010; Dickinson et al. 2012)","noteIndex":0},"citationItems":[{"id":119,"uris":["http://zotero.org/users/local/UEuxHZ0O/items/M3CQS54X"],"uri":["http://zotero.org/users/local/UEuxHZ0O/items/M3CQS54X"],"itemData":{"id":119,"type":"article-journal","abstract":"Clark Freifeld and colleagues discuss mobile applications, including their own smartphone application, that show promise for health monitoring and information sharing.","container-title":"PLOS Medicine","DOI":"10.1371/journal.pmed.1000376","ISSN":"1549-1676","issue":"12","journalAbbreviation":"PLOS Medicine","language":"en","note":"publisher: Public Library of Science","page":"e1000376","source":"PLoS Journals","title":"Participatory Epidemiology: Use of Mobile Phones for Community-Based Health Reporting","title-short":"Participatory Epidemiology","volume":"7","author":[{"family":"Freifeld","given":"Clark C."},{"family":"Chunara","given":"Rumi"},{"family":"Mekaru","given":"Sumiko R."},{"family":"Chan","given":"Emily H."},{"family":"Kass-Hout","given":"Taha"},{"family":"Iacucci","given":"Anahi Ayala"},{"family":"Brownstein","given":"John S."}],"issued":{"date-parts":[["2010",12,7]]}}},{"id":127,"uris":["http://zotero.org/users/local/UEuxHZ0O/items/DR8L4MJZ"],"uri":["http://zotero.org/users/local/UEuxHZ0O/items/DR8L4MJZ"],"itemData":{"id":127,"type":"article-journal","abstract":"Approaches to citizen science – an indispensable means of combining ecological research with environmental education and natural history observation – range from community-based monitoring to the use of the internet to “crowd-source” various scientific tasks, from data collection to discovery. With new tools and mechanisms for engaging learners, citizen science pushes the envelope of what ecologists can achieve, both in expanding the potential for spatial ecology research and in supplementing existing, but localized, research programs. The primary impacts of citizen science are seen in biological studies of global climate change, including analyses of phenology, landscape ecology, and macro-ecology, as well as in sub-disciplines focused on species (rare and invasive), disease, populations, communities, and ecosystems. Citizen science and the resulting ecological data can be viewed as a public good that is generated through increasingly collaborative tools and resources, while supporting public participation in science and Earth stewardship.","container-title":"Frontiers in Ecology and the Environment","DOI":"10.1890/110236","ISSN":"1540-9309","issue":"6","language":"en","note":"_eprint: https://esajournals.onlinelibrary.wiley.com/doi/pdf/10.1890/110236","page":"291-297","source":"Wiley Online Library","title":"The current state of citizen science as a tool for ecological research and public engagement","volume":"10","author":[{"family":"Dickinson","given":"Janis L."},{"family":"Shirk","given":"Jennifer"},{"family":"Bonter","given":"David"},{"family":"Bonney","given":"Rick"},{"family":"Crain","given":"Rhiannon L."},{"family":"Martin","given":"Jason"},{"family":"Phillips","given":"Tina"},{"family":"Purcell","given":"Karen"}],"issued":{"date-parts":[["2012"]]}}}],"schema":"https://github.com/citation-style-language/schema/raw/master/csl-citation.json"} </w:instrText>
      </w:r>
      <w:r w:rsidR="00D60549">
        <w:rPr>
          <w:rFonts w:ascii="Calibri" w:hAnsi="Calibri" w:cs="Calibri"/>
          <w:szCs w:val="24"/>
        </w:rPr>
        <w:fldChar w:fldCharType="separate"/>
      </w:r>
      <w:r w:rsidR="007F3FCE" w:rsidRPr="007F3FCE">
        <w:rPr>
          <w:rFonts w:ascii="Calibri" w:hAnsi="Calibri" w:cs="Calibri"/>
        </w:rPr>
        <w:t>(Freifeld et al. 2010; Dickinson et al. 2012)</w:t>
      </w:r>
      <w:r w:rsidR="00D60549">
        <w:rPr>
          <w:rFonts w:ascii="Calibri" w:hAnsi="Calibri" w:cs="Calibri"/>
          <w:szCs w:val="24"/>
        </w:rPr>
        <w:fldChar w:fldCharType="end"/>
      </w:r>
      <w:r w:rsidR="00B14617">
        <w:rPr>
          <w:rFonts w:ascii="Calibri" w:hAnsi="Calibri" w:cs="Calibri"/>
          <w:szCs w:val="24"/>
        </w:rPr>
        <w:t xml:space="preserve"> et a</w:t>
      </w:r>
      <w:r w:rsidR="00C320A5">
        <w:rPr>
          <w:rFonts w:ascii="Calibri" w:hAnsi="Calibri" w:cs="Calibri"/>
          <w:szCs w:val="24"/>
        </w:rPr>
        <w:t>u</w:t>
      </w:r>
      <w:r w:rsidR="00B14617">
        <w:rPr>
          <w:rFonts w:ascii="Calibri" w:hAnsi="Calibri" w:cs="Calibri"/>
          <w:szCs w:val="24"/>
        </w:rPr>
        <w:t xml:space="preserve"> début des années 2010 pour les signalements de piqûres de tiques </w:t>
      </w:r>
      <w:r w:rsidR="00B14617">
        <w:rPr>
          <w:rFonts w:ascii="Calibri" w:hAnsi="Calibri" w:cs="Calibri"/>
          <w:szCs w:val="24"/>
        </w:rPr>
        <w:fldChar w:fldCharType="begin"/>
      </w:r>
      <w:r w:rsidR="00E0142F">
        <w:rPr>
          <w:rFonts w:ascii="Calibri" w:hAnsi="Calibri" w:cs="Calibri"/>
          <w:szCs w:val="24"/>
        </w:rPr>
        <w:instrText xml:space="preserve"> ADDIN ZOTERO_ITEM CSL_CITATION {"citationID":"HRPbggOH","properties":{"formattedCitation":"(Haddad et al. 2015)","plainCitation":"(Haddad et al. 2015)","noteIndex":0},"citationItems":[{"id":10,"uris":["http://zotero.org/users/local/UEuxHZ0O/items/JPJ2DIDA"],"uri":["http://zotero.org/users/local/UEuxHZ0O/items/JPJ2DIDA"],"itemData":{"id":10,"type":"article-journal","abstract":"Lyme disease is a zoonotic disease that poses a new public health problem in urbanized areas where increasingly large numbers of people attend urban forests and park settings. Understanding spatial patterns of human risk of exposure to Lyme disease is critical to target prevention, control, and surveillance actions. To this end, we adopt a geographic approach where the extent of the exposure is related to the type, frequency, and duration of a person's activities in a tick-infested environment. To extract visitors’ typical behavior patterns, we used questionnaires and web mapping tools to collect data about visitors’ activities in Forollect data about visitorsdopt a geographic approach where the extent of the, we propose a formal approach to model activity patterns and present a method to automatically extract them from collected data. Our pattern extraction tool can be used to assess at-risk behaviors of certain categories of visitors, which can help public health authorities implement preventive actions.","language":"English","note":"OCLC: 5821490343","page":"371-402","source":"Open WorldCat","title":"Web Mapping and Behavior Pattern Extraction Tools to Assess Lyme Disease Risk for Humans in Peri-Urban Forests","author":[{"family":"Haddad","given":"Hedi"},{"family":"Moulin","given":"Bernard"},{"family":"Manirakiza","given":"Franck"},{"family":"Méha","given":"Christelle"},{"family":"Godard","given":"Vincent"},{"family":"Mermet","given":"Samuel"}],"issued":{"date-parts":[["2015"]]}}}],"schema":"https://github.com/citation-style-language/schema/raw/master/csl-citation.json"} </w:instrText>
      </w:r>
      <w:r w:rsidR="00B14617">
        <w:rPr>
          <w:rFonts w:ascii="Calibri" w:hAnsi="Calibri" w:cs="Calibri"/>
          <w:szCs w:val="24"/>
        </w:rPr>
        <w:fldChar w:fldCharType="separate"/>
      </w:r>
      <w:r w:rsidR="00E0142F" w:rsidRPr="00E0142F">
        <w:rPr>
          <w:rFonts w:ascii="Calibri" w:hAnsi="Calibri" w:cs="Calibri"/>
        </w:rPr>
        <w:t>(Haddad et al. 2015)</w:t>
      </w:r>
      <w:r w:rsidR="00B14617">
        <w:rPr>
          <w:rFonts w:ascii="Calibri" w:hAnsi="Calibri" w:cs="Calibri"/>
          <w:szCs w:val="24"/>
        </w:rPr>
        <w:fldChar w:fldCharType="end"/>
      </w:r>
      <w:r w:rsidR="00B14617">
        <w:rPr>
          <w:rFonts w:ascii="Calibri" w:hAnsi="Calibri" w:cs="Calibri"/>
          <w:szCs w:val="24"/>
        </w:rPr>
        <w:t>.</w:t>
      </w:r>
      <w:r w:rsidR="00D60549">
        <w:rPr>
          <w:rFonts w:ascii="Calibri" w:hAnsi="Calibri" w:cs="Calibri"/>
          <w:szCs w:val="24"/>
        </w:rPr>
        <w:t xml:space="preserve"> </w:t>
      </w:r>
      <w:r w:rsidR="00932A13">
        <w:rPr>
          <w:rFonts w:ascii="Calibri" w:hAnsi="Calibri" w:cs="Calibri"/>
          <w:szCs w:val="24"/>
        </w:rPr>
        <w:t>La</w:t>
      </w:r>
      <w:r w:rsidR="00C320A5">
        <w:rPr>
          <w:rFonts w:ascii="Calibri" w:hAnsi="Calibri" w:cs="Calibri"/>
          <w:szCs w:val="24"/>
        </w:rPr>
        <w:t xml:space="preserve"> littérature scientifique </w:t>
      </w:r>
      <w:r w:rsidR="00932A13">
        <w:rPr>
          <w:rFonts w:ascii="Calibri" w:hAnsi="Calibri" w:cs="Calibri"/>
          <w:szCs w:val="24"/>
        </w:rPr>
        <w:t xml:space="preserve">croisant sciences participatives, collecte de tiques et applications mobiles </w:t>
      </w:r>
      <w:r w:rsidR="00E0142F">
        <w:rPr>
          <w:rFonts w:ascii="Calibri" w:hAnsi="Calibri" w:cs="Calibri"/>
          <w:szCs w:val="24"/>
        </w:rPr>
        <w:t>était</w:t>
      </w:r>
      <w:r w:rsidR="00932A13">
        <w:rPr>
          <w:rFonts w:ascii="Calibri" w:hAnsi="Calibri" w:cs="Calibri"/>
          <w:szCs w:val="24"/>
        </w:rPr>
        <w:t xml:space="preserve"> encore peu abondante</w:t>
      </w:r>
      <w:r w:rsidR="00E0142F">
        <w:rPr>
          <w:rFonts w:ascii="Calibri" w:hAnsi="Calibri" w:cs="Calibri"/>
          <w:szCs w:val="24"/>
        </w:rPr>
        <w:t xml:space="preserve"> ces dernières années</w:t>
      </w:r>
      <w:r w:rsidR="00C320A5">
        <w:rPr>
          <w:rFonts w:ascii="Calibri" w:hAnsi="Calibri" w:cs="Calibri"/>
          <w:szCs w:val="24"/>
        </w:rPr>
        <w:t xml:space="preserve">. </w:t>
      </w:r>
      <w:r w:rsidR="007F3FCE">
        <w:rPr>
          <w:rFonts w:ascii="Calibri" w:hAnsi="Calibri" w:cs="Calibri"/>
          <w:szCs w:val="24"/>
        </w:rPr>
        <w:t>Quelques exemples</w:t>
      </w:r>
      <w:r w:rsidR="00E0142F">
        <w:rPr>
          <w:rFonts w:ascii="Calibri" w:hAnsi="Calibri" w:cs="Calibri"/>
          <w:szCs w:val="24"/>
        </w:rPr>
        <w:t xml:space="preserve"> commencent d’être disponibles </w:t>
      </w:r>
      <w:r w:rsidR="00E0142F">
        <w:rPr>
          <w:rFonts w:ascii="Calibri" w:hAnsi="Calibri" w:cs="Calibri"/>
          <w:szCs w:val="24"/>
        </w:rPr>
        <w:fldChar w:fldCharType="begin"/>
      </w:r>
      <w:r w:rsidR="00E0142F">
        <w:rPr>
          <w:rFonts w:ascii="Calibri" w:hAnsi="Calibri" w:cs="Calibri"/>
          <w:szCs w:val="24"/>
        </w:rPr>
        <w:instrText xml:space="preserve"> ADDIN ZOTERO_ITEM CSL_CITATION {"citationID":"PezMVcos","properties":{"formattedCitation":"(Bord et al. 2019)","plainCitation":"(Bord et al. 2019)","noteIndex":0},"citationItems":[{"id":147,"uris":["http://zotero.org/users/local/UEuxHZ0O/items/2XNX8CRF"],"uri":["http://zotero.org/users/local/UEuxHZ0O/items/2XNX8CRF"],"itemData":{"id":147,"type":"speech","abstract":"L’objectif du projet TELETIQ est d’utiliser les données des Technologies de l’Information et de la Communication (TIC) pour améliorer l’estimation et la compréhension du risque de transmission des maladies en lien avec l’environnement, en l’appliquant aux maladies à tiques. Le projet combine des approches d’échantillonnages, de modélisations et de sciences humaines et sociales (SHS). Il a été mené dans la région Auvergne-Rhône-Alpes (AURA). L’abondance des tiques a été estimée à partir (i) des données de signalement de piqûres (projet CiTIQUE, données elle-même comparées aux densités d’utilisateurs de téléphones mobiles (données Orange) et comparée à (ii) des collectes de terrain sur 15 sites de la région AURA et (iii) à une modélisation utilisant les facteurs de favorabilité de présence des tiques. Le volet SHS avait pour objectif d’étudierla représentation et la compréhension du risque tique par le grand public. Une étude exploratoire a été menée dans deux zones du Puy-de-Dôme, urbaine et rurale (8 sites de recueil) auprès de 143 personnes via des entretiens mobilisant des approches quantitatives  et  qualitatives.  Pour  mettre  en  relation  les  scientifiques  et  le  grand  public,  un  outil  de  géovisualisation participative a été créé couplant un Wiki avec les systèmes d’informations géographiques (WEB-SIG). Il permet de faire participer la population pour d’acquérir leur avis et leurs connaissances sur des cartes et des données spatialisées concernant la  répartition  des  tiques.  Les  résultats  du  projet  TELETIQ  concourront  à  améliorer  la  surveillance  et  la  prévention  des maladies.","event":"REID-IMMUNINV-2019","event-place":"Université de Montpellier","publisher-place":"Université de Montpellier","title":"Intérêt des données de téléphonie mobile et des sciences participatives pour l’estimation et la compréhension du risque de transmission de maladies liées à l’environnement : Application aux maladies transmises par les tiques.","title-short":"REID+IMMUNINV-2019","URL":"https://reid-immuninv-2019.edu.umontpellier.fr/files/2019/05/Programme_REID_entier-1.pdf","author":[{"family":"Bord","given":"Sandrine"},{"literal":"Lebert I."},{"family":"René-Martellet M.","given":"F."},{"literal":"Dernat S., Johany F., Bimonte S., Chalvet-Monfray K., Poux V., Cosson JF, Smoreda Z., Vourc’h G."}],"accessed":{"date-parts":[["2020",4,7]]},"issued":{"date-parts":[["2019",5,20]]}}}],"schema":"https://github.com/citation-style-language/schema/raw/master/csl-citation.json"} </w:instrText>
      </w:r>
      <w:r w:rsidR="00E0142F">
        <w:rPr>
          <w:rFonts w:ascii="Calibri" w:hAnsi="Calibri" w:cs="Calibri"/>
          <w:szCs w:val="24"/>
        </w:rPr>
        <w:fldChar w:fldCharType="separate"/>
      </w:r>
      <w:r w:rsidR="00E0142F" w:rsidRPr="00E0142F">
        <w:rPr>
          <w:rFonts w:ascii="Calibri" w:hAnsi="Calibri" w:cs="Calibri"/>
        </w:rPr>
        <w:t>(Bord et al. 2019)</w:t>
      </w:r>
      <w:r w:rsidR="00E0142F">
        <w:rPr>
          <w:rFonts w:ascii="Calibri" w:hAnsi="Calibri" w:cs="Calibri"/>
          <w:szCs w:val="24"/>
        </w:rPr>
        <w:fldChar w:fldCharType="end"/>
      </w:r>
      <w:r w:rsidR="00E0142F">
        <w:rPr>
          <w:rFonts w:ascii="Calibri" w:hAnsi="Calibri" w:cs="Calibri"/>
          <w:szCs w:val="24"/>
        </w:rPr>
        <w:t xml:space="preserve">. Une des toutes premières publications, concernant </w:t>
      </w:r>
      <w:r w:rsidR="00165771">
        <w:rPr>
          <w:rFonts w:ascii="Calibri" w:hAnsi="Calibri" w:cs="Calibri"/>
          <w:szCs w:val="24"/>
        </w:rPr>
        <w:t>une application pour animaux de compagnie, essentiellement les chiens, a été proposée en 2018</w:t>
      </w:r>
      <w:r w:rsidR="00E0142F">
        <w:rPr>
          <w:rFonts w:ascii="Calibri" w:hAnsi="Calibri" w:cs="Calibri"/>
          <w:szCs w:val="24"/>
        </w:rPr>
        <w:t>, située aux Pays-Bas</w:t>
      </w:r>
      <w:r w:rsidR="00165771">
        <w:rPr>
          <w:rFonts w:ascii="Calibri" w:hAnsi="Calibri" w:cs="Calibri"/>
          <w:szCs w:val="24"/>
        </w:rPr>
        <w:t xml:space="preserve"> </w:t>
      </w:r>
      <w:r w:rsidR="00165771">
        <w:rPr>
          <w:rFonts w:ascii="Calibri" w:hAnsi="Calibri" w:cs="Calibri"/>
          <w:szCs w:val="24"/>
        </w:rPr>
        <w:fldChar w:fldCharType="begin"/>
      </w:r>
      <w:r w:rsidR="00165771">
        <w:rPr>
          <w:rFonts w:ascii="Calibri" w:hAnsi="Calibri" w:cs="Calibri"/>
          <w:szCs w:val="24"/>
        </w:rPr>
        <w:instrText xml:space="preserve"> ADDIN ZOTERO_ITEM CSL_CITATION {"citationID":"fY8xLGZN","properties":{"formattedCitation":"(Jongejan et al. 2019)","plainCitation":"(Jongejan et al. 2019)","noteIndex":0},"citationItems":[{"id":123,"uris":["http://zotero.org/users/local/UEuxHZ0O/items/QV2MSFWQ"],"uri":["http://zotero.org/users/local/UEuxHZ0O/items/QV2MSFWQ"],"itemData":{"id":123,"type":"article-journal","abstract":"The engagement of companion animal owners into the process of collecting epidemiological data can be facilitated through smartphone applications. In April 2018, the “tekenscanner“ (Dutch for tick scanner) app was launched with the aim of engaging pet owners and veterinarians to record ticks removed from their pets and submit these ticks for identification and pathogen testing. Tick-borne pathogens identified in ticks removed from dogs and cats during the first 6 months after the app was launched in the Netherlands are reported.","container-title":"Parasites &amp; Vectors","DOI":"10.1186/s13071-019-3373-3","ISSN":"1756-3305","issue":"1","journalAbbreviation":"Parasites &amp; Vectors","page":"116","source":"BioMed Central","title":"“Tekenscanner”: a novel smartphone application for companion animal owners and veterinarians to engage in tick and tick-borne pathogen surveillance in the Netherlands","title-short":"“Tekenscanner”","volume":"12","author":[{"family":"Jongejan","given":"Frans"},{"family":"Jong","given":"Suzanne","non-dropping-particle":"de"},{"family":"Voskuilen","given":"Timo"},{"family":"Heuvel","given":"Louise","non-dropping-particle":"van den"},{"family":"Bouman","given":"Rick"},{"family":"Heesen","given":"Henk"},{"family":"Ijzermans","given":"Carlijn"},{"family":"Berger","given":"Laura"}],"issued":{"date-parts":[["2019",3,26]]}}}],"schema":"https://github.com/citation-style-language/schema/raw/master/csl-citation.json"} </w:instrText>
      </w:r>
      <w:r w:rsidR="00165771">
        <w:rPr>
          <w:rFonts w:ascii="Calibri" w:hAnsi="Calibri" w:cs="Calibri"/>
          <w:szCs w:val="24"/>
        </w:rPr>
        <w:fldChar w:fldCharType="separate"/>
      </w:r>
      <w:r w:rsidR="00165771" w:rsidRPr="00165771">
        <w:rPr>
          <w:rFonts w:ascii="Calibri" w:hAnsi="Calibri" w:cs="Calibri"/>
        </w:rPr>
        <w:t>(Jongejan et al. 2019)</w:t>
      </w:r>
      <w:r w:rsidR="00165771">
        <w:rPr>
          <w:rFonts w:ascii="Calibri" w:hAnsi="Calibri" w:cs="Calibri"/>
          <w:szCs w:val="24"/>
        </w:rPr>
        <w:fldChar w:fldCharType="end"/>
      </w:r>
      <w:r w:rsidR="007F3FCE">
        <w:rPr>
          <w:rFonts w:ascii="Calibri" w:hAnsi="Calibri" w:cs="Calibri"/>
          <w:szCs w:val="24"/>
        </w:rPr>
        <w:t xml:space="preserve"> et à destination des vétérinaires</w:t>
      </w:r>
      <w:r w:rsidR="00165771">
        <w:rPr>
          <w:rFonts w:ascii="Calibri" w:hAnsi="Calibri" w:cs="Calibri"/>
          <w:szCs w:val="24"/>
        </w:rPr>
        <w:t>.</w:t>
      </w:r>
    </w:p>
    <w:p w14:paraId="486FD599" w14:textId="0B2D6EA0" w:rsidR="00C549BD" w:rsidRPr="00CE64B1" w:rsidRDefault="00CE64B1" w:rsidP="00CE64B1">
      <w:r>
        <w:rPr>
          <w:rFonts w:ascii="Calibri" w:hAnsi="Calibri" w:cs="Calibri"/>
          <w:szCs w:val="24"/>
        </w:rPr>
        <w:t>Pour notre part</w:t>
      </w:r>
      <w:r w:rsidR="00C549BD">
        <w:rPr>
          <w:rFonts w:ascii="Calibri" w:hAnsi="Calibri" w:cs="Calibri"/>
          <w:szCs w:val="24"/>
        </w:rPr>
        <w:t>,</w:t>
      </w:r>
      <w:r>
        <w:rPr>
          <w:rFonts w:ascii="Calibri" w:hAnsi="Calibri" w:cs="Calibri"/>
          <w:szCs w:val="24"/>
        </w:rPr>
        <w:t xml:space="preserve"> </w:t>
      </w:r>
      <w:r w:rsidR="00C549BD">
        <w:rPr>
          <w:rFonts w:ascii="Calibri" w:hAnsi="Calibri" w:cs="Calibri"/>
          <w:szCs w:val="24"/>
        </w:rPr>
        <w:t>sur les</w:t>
      </w:r>
      <w:r w:rsidR="007B30B9">
        <w:rPr>
          <w:rFonts w:ascii="Calibri" w:hAnsi="Calibri" w:cs="Calibri"/>
          <w:szCs w:val="24"/>
        </w:rPr>
        <w:t xml:space="preserve"> t</w:t>
      </w:r>
      <w:r>
        <w:rPr>
          <w:rFonts w:ascii="Calibri" w:hAnsi="Calibri" w:cs="Calibri"/>
          <w:szCs w:val="24"/>
        </w:rPr>
        <w:t>rente</w:t>
      </w:r>
      <w:r w:rsidR="007B30B9">
        <w:rPr>
          <w:rFonts w:ascii="Calibri" w:hAnsi="Calibri" w:cs="Calibri"/>
          <w:szCs w:val="24"/>
        </w:rPr>
        <w:t xml:space="preserve"> premiers mois de</w:t>
      </w:r>
      <w:r w:rsidR="002903B3">
        <w:rPr>
          <w:rFonts w:ascii="Calibri" w:hAnsi="Calibri" w:cs="Calibri"/>
          <w:szCs w:val="24"/>
        </w:rPr>
        <w:t xml:space="preserve"> fonctionnement</w:t>
      </w:r>
      <w:r w:rsidR="00C549BD">
        <w:rPr>
          <w:rFonts w:ascii="Calibri" w:hAnsi="Calibri" w:cs="Calibri"/>
          <w:szCs w:val="24"/>
        </w:rPr>
        <w:t xml:space="preserve">, entre juillet 2017 et </w:t>
      </w:r>
      <w:r>
        <w:rPr>
          <w:rFonts w:ascii="Calibri" w:hAnsi="Calibri" w:cs="Calibri"/>
          <w:szCs w:val="24"/>
        </w:rPr>
        <w:t>janvier 2020, après nettoyage de la base de données, plus de 22 000 signalement</w:t>
      </w:r>
      <w:r>
        <w:t>s ont été enregistrés</w:t>
      </w:r>
      <w:r>
        <w:rPr>
          <w:rFonts w:ascii="Calibri" w:hAnsi="Calibri" w:cs="Calibri"/>
          <w:szCs w:val="24"/>
        </w:rPr>
        <w:t>, dont plus de 17 </w:t>
      </w:r>
      <w:r>
        <w:t xml:space="preserve">000 sur des humains et 5 000 sur les animaux de compagnie. Parmi les plus de 20 000 tiques qui ont été archivées dans les </w:t>
      </w:r>
      <w:proofErr w:type="spellStart"/>
      <w:r>
        <w:t>tiquothèques</w:t>
      </w:r>
      <w:proofErr w:type="spellEnd"/>
      <w:r>
        <w:t xml:space="preserve"> de l’</w:t>
      </w:r>
      <w:proofErr w:type="spellStart"/>
      <w:r>
        <w:t>INRAe</w:t>
      </w:r>
      <w:proofErr w:type="spellEnd"/>
      <w:r>
        <w:t xml:space="preserve">, à la suite d’envois liés au programme de sciences participatives </w:t>
      </w:r>
      <w:proofErr w:type="spellStart"/>
      <w:r>
        <w:t>C</w:t>
      </w:r>
      <w:r w:rsidR="008A794B">
        <w:t>i</w:t>
      </w:r>
      <w:r>
        <w:t>TIQUE</w:t>
      </w:r>
      <w:proofErr w:type="spellEnd"/>
      <w:r>
        <w:t xml:space="preserve">, plus de 1 400 tiques </w:t>
      </w:r>
      <w:r w:rsidRPr="00CE64B1">
        <w:t xml:space="preserve">piqueuses </w:t>
      </w:r>
      <w:r>
        <w:t xml:space="preserve">ont </w:t>
      </w:r>
      <w:r w:rsidRPr="00CE64B1">
        <w:t>analysées à ce jour</w:t>
      </w:r>
      <w:r>
        <w:t xml:space="preserve"> pour étudier la</w:t>
      </w:r>
      <w:r w:rsidRPr="00CE64B1">
        <w:t xml:space="preserve"> distribution géographique en France des agents pathogènes</w:t>
      </w:r>
      <w:r>
        <w:t xml:space="preserve"> qu’elles contenaient</w:t>
      </w:r>
      <w:r w:rsidR="00A94075">
        <w:rPr>
          <w:rStyle w:val="Appelnotedebasdep"/>
        </w:rPr>
        <w:footnoteReference w:id="7"/>
      </w:r>
      <w:r w:rsidRPr="00CE64B1">
        <w:t>.</w:t>
      </w:r>
      <w:r w:rsidR="00AD2A14">
        <w:t xml:space="preserve">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w:t>
      </w:r>
      <w:r w:rsidR="009D2126">
        <w:t>rologiques</w:t>
      </w:r>
      <w:r w:rsidR="00AD2A14">
        <w:t xml:space="preserve"> concomitantes ou préalables aux piqûres.</w:t>
      </w:r>
    </w:p>
    <w:p w14:paraId="6E7D9418" w14:textId="2839A4BF" w:rsidR="002903B3" w:rsidRDefault="009D2126" w:rsidP="002903B3">
      <w:pPr>
        <w:rPr>
          <w:rFonts w:ascii="Calibri" w:hAnsi="Calibri" w:cs="Calibri"/>
          <w:szCs w:val="24"/>
        </w:rPr>
      </w:pPr>
      <w:r>
        <w:rPr>
          <w:rFonts w:ascii="Calibri" w:hAnsi="Calibri" w:cs="Calibri"/>
          <w:szCs w:val="24"/>
        </w:rPr>
        <w:t>S</w:t>
      </w:r>
      <w:r w:rsidR="003D6B2B">
        <w:rPr>
          <w:rFonts w:ascii="Calibri" w:hAnsi="Calibri" w:cs="Calibri"/>
          <w:szCs w:val="24"/>
        </w:rPr>
        <w:t>i les</w:t>
      </w:r>
      <w:r w:rsidR="002903B3" w:rsidRPr="00BB22E7">
        <w:rPr>
          <w:rFonts w:ascii="Calibri" w:hAnsi="Calibri" w:cs="Calibri"/>
          <w:szCs w:val="24"/>
        </w:rPr>
        <w:t xml:space="preserve"> première</w:t>
      </w:r>
      <w:r w:rsidR="002903B3">
        <w:rPr>
          <w:rFonts w:ascii="Calibri" w:hAnsi="Calibri" w:cs="Calibri"/>
          <w:szCs w:val="24"/>
        </w:rPr>
        <w:t>s</w:t>
      </w:r>
      <w:r w:rsidR="002903B3" w:rsidRPr="00BB22E7">
        <w:rPr>
          <w:rFonts w:ascii="Calibri" w:hAnsi="Calibri" w:cs="Calibri"/>
          <w:szCs w:val="24"/>
        </w:rPr>
        <w:t xml:space="preserve"> analyse</w:t>
      </w:r>
      <w:r w:rsidR="002903B3">
        <w:rPr>
          <w:rFonts w:ascii="Calibri" w:hAnsi="Calibri" w:cs="Calibri"/>
          <w:szCs w:val="24"/>
        </w:rPr>
        <w:t>s</w:t>
      </w:r>
      <w:r w:rsidR="002903B3" w:rsidRPr="00BB22E7">
        <w:rPr>
          <w:rFonts w:ascii="Calibri" w:hAnsi="Calibri" w:cs="Calibri"/>
          <w:szCs w:val="24"/>
        </w:rPr>
        <w:t xml:space="preserve"> </w:t>
      </w:r>
      <w:r w:rsidR="003D6B2B">
        <w:rPr>
          <w:rFonts w:ascii="Calibri" w:hAnsi="Calibri" w:cs="Calibri"/>
          <w:szCs w:val="24"/>
        </w:rPr>
        <w:t xml:space="preserve">de cette masse de données </w:t>
      </w:r>
      <w:r w:rsidR="002903B3" w:rsidRPr="00BB22E7">
        <w:rPr>
          <w:rFonts w:ascii="Calibri" w:hAnsi="Calibri" w:cs="Calibri"/>
          <w:szCs w:val="24"/>
        </w:rPr>
        <w:t>révèle</w:t>
      </w:r>
      <w:r w:rsidR="002903B3">
        <w:rPr>
          <w:rFonts w:ascii="Calibri" w:hAnsi="Calibri" w:cs="Calibri"/>
          <w:szCs w:val="24"/>
        </w:rPr>
        <w:t>nt</w:t>
      </w:r>
      <w:r w:rsidR="002903B3" w:rsidRPr="00BB22E7">
        <w:rPr>
          <w:rFonts w:ascii="Calibri" w:hAnsi="Calibri" w:cs="Calibri"/>
          <w:szCs w:val="24"/>
        </w:rPr>
        <w:t xml:space="preserve"> l</w:t>
      </w:r>
      <w:r w:rsidR="002903B3">
        <w:rPr>
          <w:rFonts w:ascii="Calibri" w:hAnsi="Calibri" w:cs="Calibri"/>
          <w:szCs w:val="24"/>
        </w:rPr>
        <w:t xml:space="preserve">a nécessité de mieux comprendre </w:t>
      </w:r>
      <w:r w:rsidR="002903B3" w:rsidRPr="00BB22E7">
        <w:rPr>
          <w:rFonts w:ascii="Calibri" w:hAnsi="Calibri" w:cs="Calibri"/>
          <w:szCs w:val="24"/>
        </w:rPr>
        <w:t>les ressorts de la participation citoyenne pour interpréter les résultats</w:t>
      </w:r>
      <w:r w:rsidR="003D6B2B">
        <w:rPr>
          <w:rFonts w:ascii="Calibri" w:hAnsi="Calibri" w:cs="Calibri"/>
          <w:szCs w:val="24"/>
        </w:rPr>
        <w:t xml:space="preserve">, il est intéressant </w:t>
      </w:r>
      <w:r w:rsidR="002903B3">
        <w:rPr>
          <w:rFonts w:ascii="Calibri" w:hAnsi="Calibri" w:cs="Calibri"/>
          <w:szCs w:val="24"/>
        </w:rPr>
        <w:t>de compléter</w:t>
      </w:r>
      <w:r>
        <w:rPr>
          <w:rFonts w:ascii="Calibri" w:hAnsi="Calibri" w:cs="Calibri"/>
          <w:szCs w:val="24"/>
        </w:rPr>
        <w:t xml:space="preserve"> et qualifier</w:t>
      </w:r>
      <w:r w:rsidR="002903B3">
        <w:rPr>
          <w:rFonts w:ascii="Calibri" w:hAnsi="Calibri" w:cs="Calibri"/>
          <w:szCs w:val="24"/>
        </w:rPr>
        <w:t xml:space="preserve"> ces signalements par de la donnée météorologique</w:t>
      </w:r>
      <w:r w:rsidR="003D6B2B">
        <w:rPr>
          <w:rFonts w:ascii="Calibri" w:hAnsi="Calibri" w:cs="Calibri"/>
          <w:szCs w:val="24"/>
        </w:rPr>
        <w:t xml:space="preserve">, </w:t>
      </w:r>
      <w:r w:rsidR="002903B3">
        <w:rPr>
          <w:rFonts w:ascii="Calibri" w:hAnsi="Calibri" w:cs="Calibri"/>
          <w:szCs w:val="24"/>
        </w:rPr>
        <w:t>l’objet de cette p</w:t>
      </w:r>
      <w:r w:rsidR="003D6B2B">
        <w:rPr>
          <w:rFonts w:ascii="Calibri" w:hAnsi="Calibri" w:cs="Calibri"/>
          <w:szCs w:val="24"/>
        </w:rPr>
        <w:t>ublication,</w:t>
      </w:r>
      <w:r w:rsidR="002903B3">
        <w:rPr>
          <w:rFonts w:ascii="Calibri" w:hAnsi="Calibri" w:cs="Calibri"/>
          <w:szCs w:val="24"/>
        </w:rPr>
        <w:t xml:space="preserve"> </w:t>
      </w:r>
      <w:r w:rsidR="003D6B2B">
        <w:rPr>
          <w:rFonts w:ascii="Calibri" w:hAnsi="Calibri" w:cs="Calibri"/>
          <w:szCs w:val="24"/>
        </w:rPr>
        <w:t>pour faire le lien entre aléa (présence des tiques dans le paysage), enjeu (présence concomitante des humains dans ce même paysage) pour évoquer un risque d’exposition.</w:t>
      </w:r>
      <w:r w:rsidR="002903B3">
        <w:rPr>
          <w:rFonts w:ascii="Calibri" w:hAnsi="Calibri" w:cs="Calibri"/>
          <w:szCs w:val="24"/>
        </w:rPr>
        <w:t xml:space="preserve"> En effet, </w:t>
      </w:r>
      <w:r w:rsidR="004E35F7">
        <w:rPr>
          <w:rFonts w:ascii="Calibri" w:hAnsi="Calibri" w:cs="Calibri"/>
          <w:szCs w:val="24"/>
        </w:rPr>
        <w:t>la littérature scientifique nous renseigne sur</w:t>
      </w:r>
      <w:r w:rsidR="002903B3">
        <w:rPr>
          <w:rFonts w:ascii="Calibri" w:hAnsi="Calibri" w:cs="Calibri"/>
          <w:szCs w:val="24"/>
        </w:rPr>
        <w:t xml:space="preserve"> </w:t>
      </w:r>
      <w:r w:rsidR="003D6B2B">
        <w:rPr>
          <w:rFonts w:ascii="Calibri" w:hAnsi="Calibri" w:cs="Calibri"/>
          <w:szCs w:val="24"/>
        </w:rPr>
        <w:t>l’écologie des tiques</w:t>
      </w:r>
      <w:r w:rsidR="004E35F7">
        <w:rPr>
          <w:rFonts w:ascii="Calibri" w:hAnsi="Calibri" w:cs="Calibri"/>
          <w:szCs w:val="24"/>
        </w:rPr>
        <w:t xml:space="preserve"> et en particulier sur celle qui a </w:t>
      </w:r>
      <w:r w:rsidR="003D6B2B">
        <w:rPr>
          <w:rFonts w:ascii="Calibri" w:hAnsi="Calibri" w:cs="Calibri"/>
          <w:szCs w:val="24"/>
        </w:rPr>
        <w:t>le</w:t>
      </w:r>
      <w:r w:rsidR="004E35F7">
        <w:rPr>
          <w:rFonts w:ascii="Calibri" w:hAnsi="Calibri" w:cs="Calibri"/>
          <w:szCs w:val="24"/>
        </w:rPr>
        <w:t xml:space="preserve"> </w:t>
      </w:r>
      <w:r w:rsidR="003D6B2B">
        <w:rPr>
          <w:rFonts w:ascii="Calibri" w:hAnsi="Calibri" w:cs="Calibri"/>
          <w:szCs w:val="24"/>
        </w:rPr>
        <w:t>plus fréquemment</w:t>
      </w:r>
      <w:r w:rsidR="004E35F7">
        <w:rPr>
          <w:rFonts w:ascii="Calibri" w:hAnsi="Calibri" w:cs="Calibri"/>
          <w:szCs w:val="24"/>
        </w:rPr>
        <w:t xml:space="preserve"> été</w:t>
      </w:r>
      <w:r w:rsidR="003D6B2B">
        <w:rPr>
          <w:rFonts w:ascii="Calibri" w:hAnsi="Calibri" w:cs="Calibri"/>
          <w:szCs w:val="24"/>
        </w:rPr>
        <w:t xml:space="preserve"> fournies</w:t>
      </w:r>
      <w:r w:rsidR="004E35F7">
        <w:rPr>
          <w:rFonts w:ascii="Calibri" w:hAnsi="Calibri" w:cs="Calibri"/>
          <w:szCs w:val="24"/>
        </w:rPr>
        <w:t xml:space="preserve"> par les participants lors d</w:t>
      </w:r>
      <w:r w:rsidR="002903B3">
        <w:rPr>
          <w:rFonts w:ascii="Calibri" w:hAnsi="Calibri" w:cs="Calibri"/>
          <w:szCs w:val="24"/>
        </w:rPr>
        <w:t>es signalements</w:t>
      </w:r>
      <w:r w:rsidR="003D6B2B">
        <w:rPr>
          <w:rFonts w:ascii="Calibri" w:hAnsi="Calibri" w:cs="Calibri"/>
          <w:szCs w:val="24"/>
        </w:rPr>
        <w:t xml:space="preserve">, </w:t>
      </w:r>
      <w:r w:rsidR="004E35F7">
        <w:rPr>
          <w:rFonts w:ascii="Calibri" w:hAnsi="Calibri" w:cs="Calibri"/>
          <w:szCs w:val="24"/>
        </w:rPr>
        <w:t xml:space="preserve">à savoir </w:t>
      </w:r>
      <w:r w:rsidR="003D6B2B">
        <w:rPr>
          <w:rFonts w:ascii="Calibri" w:hAnsi="Calibri" w:cs="Calibri"/>
          <w:szCs w:val="24"/>
        </w:rPr>
        <w:t xml:space="preserve">Ixodes </w:t>
      </w:r>
      <w:proofErr w:type="spellStart"/>
      <w:r w:rsidR="003D6B2B">
        <w:rPr>
          <w:rFonts w:ascii="Calibri" w:hAnsi="Calibri" w:cs="Calibri"/>
          <w:szCs w:val="24"/>
        </w:rPr>
        <w:t>ricinus</w:t>
      </w:r>
      <w:proofErr w:type="spellEnd"/>
      <w:r w:rsidR="003D6B2B">
        <w:rPr>
          <w:rFonts w:ascii="Calibri" w:hAnsi="Calibri" w:cs="Calibri"/>
          <w:szCs w:val="24"/>
        </w:rPr>
        <w:t xml:space="preserve"> </w:t>
      </w:r>
      <w:r w:rsidR="004E35F7">
        <w:rPr>
          <w:rFonts w:ascii="Calibri" w:hAnsi="Calibri" w:cs="Calibri"/>
          <w:szCs w:val="24"/>
        </w:rPr>
        <w:t>dans 90 p.100 des cas pour la France métropolitaine</w:t>
      </w:r>
      <w:r w:rsidR="004E35F7">
        <w:rPr>
          <w:rStyle w:val="Appelnotedebasdep"/>
          <w:rFonts w:ascii="Calibri" w:hAnsi="Calibri" w:cs="Calibri"/>
          <w:szCs w:val="24"/>
        </w:rPr>
        <w:footnoteReference w:id="8"/>
      </w:r>
      <w:r w:rsidR="004E35F7">
        <w:rPr>
          <w:rFonts w:ascii="Calibri" w:hAnsi="Calibri" w:cs="Calibri"/>
          <w:szCs w:val="24"/>
        </w:rPr>
        <w:t xml:space="preserve">. Si les conditions de températures, de précipitations, hygrométriques, etc. des signalements </w:t>
      </w:r>
      <w:r>
        <w:rPr>
          <w:rFonts w:ascii="Calibri" w:hAnsi="Calibri" w:cs="Calibri"/>
          <w:szCs w:val="24"/>
        </w:rPr>
        <w:t>s’écart</w:t>
      </w:r>
      <w:r w:rsidR="004E35F7">
        <w:rPr>
          <w:rFonts w:ascii="Calibri" w:hAnsi="Calibri" w:cs="Calibri"/>
          <w:szCs w:val="24"/>
        </w:rPr>
        <w:t xml:space="preserve">ent significativement des données disponibles dans la littérature, </w:t>
      </w:r>
      <w:r>
        <w:rPr>
          <w:rFonts w:ascii="Calibri" w:hAnsi="Calibri" w:cs="Calibri"/>
          <w:szCs w:val="24"/>
        </w:rPr>
        <w:t xml:space="preserve">qui, comme le rappellent </w:t>
      </w:r>
      <w:proofErr w:type="spellStart"/>
      <w:r>
        <w:rPr>
          <w:rFonts w:ascii="Calibri" w:hAnsi="Calibri" w:cs="Calibri"/>
          <w:szCs w:val="24"/>
        </w:rPr>
        <w:t>Ostfeld</w:t>
      </w:r>
      <w:proofErr w:type="spellEnd"/>
      <w:r>
        <w:rPr>
          <w:rFonts w:ascii="Calibri" w:hAnsi="Calibri" w:cs="Calibri"/>
          <w:szCs w:val="24"/>
        </w:rPr>
        <w:t xml:space="preserve"> et Brunner</w:t>
      </w:r>
      <w:r>
        <w:rPr>
          <w:rFonts w:ascii="Calibri" w:hAnsi="Calibri" w:cs="Calibri"/>
          <w:szCs w:val="24"/>
        </w:rPr>
        <w:fldChar w:fldCharType="begin"/>
      </w:r>
      <w:r>
        <w:rPr>
          <w:rFonts w:ascii="Calibri" w:hAnsi="Calibri" w:cs="Calibri"/>
          <w:szCs w:val="24"/>
        </w:rPr>
        <w:instrText xml:space="preserve"> ADDIN ZOTERO_ITEM CSL_CITATION {"citationID":"QX7iHdII","properties":{"formattedCitation":"(Ostfeld and Brunner 2015)","plainCitation":"(Ostfeld and Brunner 2015)","noteIndex":0},"citationItems":[{"id":150,"uris":["http://zotero.org/users/local/UEuxHZ0O/items/3PP967LJ"],"uri":["http://zotero.org/users/local/UEuxHZ0O/items/3PP967LJ"],"itemData":{"id":150,"type":"article-journal","abstract":"The evidence that climate warming is changing the distribution of Ixodes ticks and the pathogens they transmit is reviewed and evaluated. The primary approaches are either phenomenological, which typically assume that climate alone limits current and future distributions, or mechanistic, asking which tick-demographic parameters are affected by specific abiotic conditions. Both approaches have promise but are severely limited when applied separately. For instance, phenomenological approaches (e.g. climate envelope models) often select abiotic variables arbitrarily and produce results that can be hard to interpret biologically. On the other hand, although laboratory studies demonstrate strict temperature and humidity thresholds for tick survival, these limits rarely apply to field situations. Similarly, no studies address the influence of abiotic conditions on more than a few life stages, transitions or demographic processes, preventing comprehensive assessments. Nevertheless, despite their divergent approaches, both mechanistic and phenomenological models suggest dramatic range expansions of Ixodes ticks and tick-borne disease as the climate warms. The predicted distributions, however, vary strongly with the models' assumptions, which are rarely tested against reasonable alternatives. These inconsistencies, limited data about key tick-demographic and climatic processes and only limited incorporation of non-climatic processes have weakened the application of this rich area of research to public health policy or actions. We urge further investigation of the influence of climate on vertebrate hosts and tick-borne pathogen dynamics. In addition, testing model assumptions and mechanisms in a range of natural contexts and comparing their relative importance as competing models in a rigorous statistical framework will significantly advance our understanding of how climate change will alter the distribution, dynamics and risk of tick-borne disease.","container-title":"Philosophical Transactions of the Royal Society B: Biological Sciences","DOI":"10.1098/rstb.2014.0051","ISSN":"0962-8436","issue":"1665","journalAbbreviation":"Philos Trans R Soc Lond B Biol Sci","note":"PMID: 25688022\nPMCID: PMC4342967","source":"PubMed Central","title":"Climate change and Ixodes tick-borne diseases of humans","URL":"https://www.ncbi.nlm.nih.gov/pmc/articles/PMC4342967/","volume":"370","author":[{"family":"Ostfeld","given":"Richard S."},{"family":"Brunner","given":"Jesse L."}],"accessed":{"date-parts":[["2020",4,7]]},"issued":{"date-parts":[["2015",4,5]]}}}],"schema":"https://github.com/citation-style-language/schema/raw/master/csl-citation.json"} </w:instrText>
      </w:r>
      <w:r>
        <w:rPr>
          <w:rFonts w:ascii="Calibri" w:hAnsi="Calibri" w:cs="Calibri"/>
          <w:szCs w:val="24"/>
        </w:rPr>
        <w:fldChar w:fldCharType="separate"/>
      </w:r>
      <w:r w:rsidRPr="009D2126">
        <w:rPr>
          <w:rFonts w:ascii="Calibri" w:hAnsi="Calibri" w:cs="Calibri"/>
        </w:rPr>
        <w:t>(Ostfeld and Brunner 2015)</w:t>
      </w:r>
      <w:r>
        <w:rPr>
          <w:rFonts w:ascii="Calibri" w:hAnsi="Calibri" w:cs="Calibri"/>
          <w:szCs w:val="24"/>
        </w:rPr>
        <w:fldChar w:fldCharType="end"/>
      </w:r>
      <w:r>
        <w:rPr>
          <w:rFonts w:ascii="Calibri" w:hAnsi="Calibri" w:cs="Calibri"/>
          <w:szCs w:val="24"/>
        </w:rPr>
        <w:t xml:space="preserve">, diffèrent </w:t>
      </w:r>
      <w:r w:rsidR="00CB6F3E">
        <w:rPr>
          <w:rFonts w:ascii="Calibri" w:hAnsi="Calibri" w:cs="Calibri"/>
          <w:szCs w:val="24"/>
        </w:rPr>
        <w:t>également</w:t>
      </w:r>
      <w:r>
        <w:rPr>
          <w:rFonts w:ascii="Calibri" w:hAnsi="Calibri" w:cs="Calibri"/>
          <w:szCs w:val="24"/>
        </w:rPr>
        <w:t xml:space="preserve"> entre le laboratoire et le terrain, </w:t>
      </w:r>
      <w:r w:rsidR="004E35F7">
        <w:rPr>
          <w:rFonts w:ascii="Calibri" w:hAnsi="Calibri" w:cs="Calibri"/>
          <w:szCs w:val="24"/>
        </w:rPr>
        <w:t xml:space="preserve">alors nous aurons des information, non seulement sur les conditions d’exposition réelles au risque </w:t>
      </w:r>
      <w:proofErr w:type="spellStart"/>
      <w:r w:rsidR="004E35F7">
        <w:rPr>
          <w:rFonts w:ascii="Calibri" w:hAnsi="Calibri" w:cs="Calibri"/>
          <w:szCs w:val="24"/>
        </w:rPr>
        <w:t>acarologique</w:t>
      </w:r>
      <w:proofErr w:type="spellEnd"/>
      <w:r w:rsidR="004E35F7">
        <w:rPr>
          <w:rFonts w:ascii="Calibri" w:hAnsi="Calibri" w:cs="Calibri"/>
          <w:szCs w:val="24"/>
        </w:rPr>
        <w:t xml:space="preserve"> sur ces trois dernières années en France métropolitaine, mais également la possibilité de nous projeter </w:t>
      </w:r>
      <w:r w:rsidR="00BD03E7">
        <w:rPr>
          <w:rFonts w:ascii="Calibri" w:hAnsi="Calibri" w:cs="Calibri"/>
          <w:szCs w:val="24"/>
        </w:rPr>
        <w:t>ver</w:t>
      </w:r>
      <w:r w:rsidR="004E35F7">
        <w:rPr>
          <w:rFonts w:ascii="Calibri" w:hAnsi="Calibri" w:cs="Calibri"/>
          <w:szCs w:val="24"/>
        </w:rPr>
        <w:t xml:space="preserve">s les conditions futures </w:t>
      </w:r>
      <w:r w:rsidR="00BD03E7">
        <w:rPr>
          <w:rFonts w:ascii="Calibri" w:hAnsi="Calibri" w:cs="Calibri"/>
          <w:szCs w:val="24"/>
        </w:rPr>
        <w:t>qui conditionneront</w:t>
      </w:r>
      <w:r w:rsidR="004E35F7">
        <w:rPr>
          <w:rFonts w:ascii="Calibri" w:hAnsi="Calibri" w:cs="Calibri"/>
          <w:szCs w:val="24"/>
        </w:rPr>
        <w:t xml:space="preserve"> nos promenades dans les espaces de nature </w:t>
      </w:r>
      <w:r w:rsidR="00BD03E7">
        <w:rPr>
          <w:rFonts w:ascii="Calibri" w:hAnsi="Calibri" w:cs="Calibri"/>
          <w:szCs w:val="24"/>
        </w:rPr>
        <w:t>relativement au</w:t>
      </w:r>
      <w:r w:rsidR="004E35F7">
        <w:rPr>
          <w:rFonts w:ascii="Calibri" w:hAnsi="Calibri" w:cs="Calibri"/>
          <w:szCs w:val="24"/>
        </w:rPr>
        <w:t xml:space="preserve"> changement climatique à venir</w:t>
      </w:r>
      <w:r w:rsidR="00BD03E7">
        <w:rPr>
          <w:rFonts w:ascii="Calibri" w:hAnsi="Calibri" w:cs="Calibri"/>
          <w:szCs w:val="24"/>
        </w:rPr>
        <w:t>.</w:t>
      </w:r>
    </w:p>
    <w:p w14:paraId="59C0EFA6" w14:textId="77777777" w:rsidR="002903B3" w:rsidRDefault="002903B3"/>
    <w:p w14:paraId="4D9EDB9A" w14:textId="77777777" w:rsidR="002903B3" w:rsidRDefault="002903B3"/>
    <w:p w14:paraId="6A9E1EE3" w14:textId="77777777" w:rsidR="002903B3" w:rsidRDefault="002903B3"/>
    <w:p w14:paraId="0410645A" w14:textId="77777777" w:rsidR="00980FC3" w:rsidRDefault="00980FC3"/>
    <w:p w14:paraId="03E67E8E" w14:textId="623E4320" w:rsidR="00980FC3" w:rsidRDefault="00980FC3" w:rsidP="00980FC3">
      <w:pPr>
        <w:pStyle w:val="Paragraphedeliste"/>
        <w:numPr>
          <w:ilvl w:val="0"/>
          <w:numId w:val="1"/>
        </w:numPr>
      </w:pPr>
      <w:r>
        <w:lastRenderedPageBreak/>
        <w:t>Method</w:t>
      </w:r>
    </w:p>
    <w:p w14:paraId="569E8083" w14:textId="00C66FD0" w:rsidR="000F0706" w:rsidRDefault="00510D45" w:rsidP="00795417">
      <w:r>
        <w:t>La connaissance de l’aire de distribution d’</w:t>
      </w:r>
      <w:r w:rsidRPr="00510D45">
        <w:rPr>
          <w:i/>
        </w:rPr>
        <w:t xml:space="preserve">Ixodes </w:t>
      </w:r>
      <w:proofErr w:type="spellStart"/>
      <w:r w:rsidRPr="00510D45">
        <w:rPr>
          <w:i/>
        </w:rPr>
        <w:t>ricinus</w:t>
      </w:r>
      <w:proofErr w:type="spellEnd"/>
      <w:r>
        <w:t xml:space="preserve"> </w:t>
      </w:r>
      <w:proofErr w:type="spellStart"/>
      <w:r>
        <w:t>s.l</w:t>
      </w:r>
      <w:proofErr w:type="spellEnd"/>
      <w:r>
        <w:t xml:space="preserve">. en France est bien décrite </w:t>
      </w:r>
      <w:r w:rsidR="00953522">
        <w:t xml:space="preserve">et </w:t>
      </w:r>
      <w:r>
        <w:t xml:space="preserve">depuis longtemps. Une synthèse reprenant les travaux de </w:t>
      </w:r>
      <w:proofErr w:type="spellStart"/>
      <w:r>
        <w:t>Gilot</w:t>
      </w:r>
      <w:proofErr w:type="spellEnd"/>
      <w:r>
        <w:t xml:space="preserve"> </w:t>
      </w:r>
      <w:r>
        <w:fldChar w:fldCharType="begin"/>
      </w:r>
      <w:r w:rsidR="009B7A10">
        <w:instrText xml:space="preserve"> ADDIN ZOTERO_ITEM CSL_CITATION {"citationID":"hZJhv7nS","properties":{"formattedCitation":"(Gilot, Bruno 1985)","plainCitation":"(Gilot, Bruno 1985)","dontUpdate":true,"noteIndex":0},"citationItems":[{"id":142,"uris":["http://zotero.org/users/local/UEuxHZ0O/items/JY3I7AGU"],"uri":["http://zotero.org/users/local/UEuxHZ0O/items/JY3I7AGU"],"itemData":{"id":142,"type":"thesis","genre":"Thèse d'Etat","number-of-pages":"539","publisher":"Université de Grenoble","title":"Bases biologiques, écologiques et cartographiques pour l'étude des maladies transmises par les tiques (Ixodidae et Argasidae) dans les Alpes françaises et leur avant‐pays.","author":[{"literal":"Gilot, Bruno"}],"issued":{"date-parts":[["1985"]]}}}],"schema":"https://github.com/citation-style-language/schema/raw/master/csl-citation.json"} </w:instrText>
      </w:r>
      <w:r>
        <w:fldChar w:fldCharType="separate"/>
      </w:r>
      <w:r w:rsidRPr="00510D45">
        <w:rPr>
          <w:rFonts w:ascii="Calibri" w:hAnsi="Calibri" w:cs="Calibri"/>
        </w:rPr>
        <w:t>(Gilot, B</w:t>
      </w:r>
      <w:r>
        <w:rPr>
          <w:rFonts w:ascii="Calibri" w:hAnsi="Calibri" w:cs="Calibri"/>
        </w:rPr>
        <w:t>.</w:t>
      </w:r>
      <w:r w:rsidRPr="00510D45">
        <w:rPr>
          <w:rFonts w:ascii="Calibri" w:hAnsi="Calibri" w:cs="Calibri"/>
        </w:rPr>
        <w:t xml:space="preserve"> 1985)</w:t>
      </w:r>
      <w:r>
        <w:fldChar w:fldCharType="end"/>
      </w:r>
      <w:r>
        <w:t xml:space="preserve">, de </w:t>
      </w:r>
      <w:proofErr w:type="spellStart"/>
      <w:r>
        <w:t>Gilot</w:t>
      </w:r>
      <w:proofErr w:type="spellEnd"/>
      <w:r>
        <w:t xml:space="preserve"> et Pérez-Eid </w:t>
      </w:r>
      <w:r>
        <w:fldChar w:fldCharType="begin"/>
      </w:r>
      <w:r>
        <w:instrText xml:space="preserve"> ADDIN ZOTERO_ITEM CSL_CITATION {"citationID":"vllFdMCg","properties":{"formattedCitation":"(Gilot and Perez-Eid 1998)","plainCitation":"(Gilot and Perez-Eid 1998)","noteIndex":0},"citationItems":[{"id":139,"uris":["http://zotero.org/users/local/UEuxHZ0O/items/PM7PFISM"],"uri":["http://zotero.org/users/local/UEuxHZ0O/items/PM7PFISM"],"itemData":{"id":139,"type":"article-journal","abstract":"Resume\nDu fait de leur comportement hématophage aux trois stades de leur développement les tiques transmettent de nombreux germes pathogènes. En France, les pathologies les plus importantes liées aux tiques sont dues à quatre espèces. Argas reflexus vit dans les endroits que fréquentent les pigeons. Ixodes ricinus se rencontre le plus souvent en milieu forestier humide. Dermacentor reticulatus colonise une très large gamme de biotopes, tels que les milieux dégradés en zone périurbaine et suburbaine et dans l’espace rural, les milieux ouverts tels que prairies, landes, clairières, bords des allées en forêt. Enfin Rhipicephalus sanguineus, totalement adaptée au chien, sur lequel évoluent les trois stades de développement, se rencontre préférentiellement dans le midi méditerranéen et le Sud-Ouest.\nSummary\nTicks transmit many pathogens due to their hemophagic behavior during the 3 stages of their development. The principal tick-borne diseases in France are carried by 4 species. Argas reflexus lives in close proximity to pigeons. Ixodes ricinus is found in humid environments, particularly forests. Dermacentor reticulatus is found in a wide variety of habitats, such as degraded urban and suburban environments and, in rural environment, places such as prairies, heath… Rhipicephalus sanguineus, totally adapted to canine hosts on which ail 3 development stages take place, is found mostly in the south Mediterranean ans Southern-West.","container-title":"7e Colloque sur le Contrôle Epidémiologique des Maladies Infectieuses. Institut Pasteur de Paris - 29 mai 1998","DOI":"10.1016/S0399-077X(98)70217-3","ISSN":"0399-077X","issue":"4, Supplement 1","journalAbbreviation":"Médecine et Maladies Infectieuses","page":"325-334","title":"Bio-écologie des tiques induisant les pathologies les plus importantes en France","volume":"28","author":[{"family":"Gilot","given":"B."},{"family":"Perez-Eid","given":"C."}],"issued":{"date-parts":[["1998",5,1]]}}}],"schema":"https://github.com/citation-style-language/schema/raw/master/csl-citation.json"} </w:instrText>
      </w:r>
      <w:r>
        <w:fldChar w:fldCharType="separate"/>
      </w:r>
      <w:r w:rsidRPr="00510D45">
        <w:rPr>
          <w:rFonts w:ascii="Calibri" w:hAnsi="Calibri" w:cs="Calibri"/>
        </w:rPr>
        <w:t>(Gilot and Perez-Eid 1998)</w:t>
      </w:r>
      <w:r>
        <w:fldChar w:fldCharType="end"/>
      </w:r>
      <w:r>
        <w:t xml:space="preserve">, ou </w:t>
      </w:r>
      <w:r w:rsidR="00953522">
        <w:t>de Pérez-Eid</w:t>
      </w:r>
      <w:r>
        <w:t xml:space="preserve"> </w:t>
      </w:r>
      <w:r>
        <w:fldChar w:fldCharType="begin"/>
      </w:r>
      <w:r>
        <w:instrText xml:space="preserve"> ADDIN ZOTERO_ITEM CSL_CITATION {"citationID":"ZmLG89yM","properties":{"formattedCitation":"(P\\uc0\\u233{}rez-Eid 2007)","plainCitation":"(Pérez-Eid 2007)","noteIndex":0},"citationItems":[{"id":143,"uris":["http://zotero.org/users/local/UEuxHZ0O/items/54VIC638"],"uri":["http://zotero.org/users/local/UEuxHZ0O/items/54VIC638"],"itemData":{"id":143,"type":"book","collection-title":"Collection Monographies de microbiologie","ISBN":"978-2-7430-0974-8","publisher":"Lavoisier","title":"Les tiques: identification, biologie, importance médicale et vétérinaire","URL":"https://books.google.fr/books?id=Z7BmPQAACAAJ","author":[{"family":"Pérez-Eid","given":"C."}],"issued":{"date-parts":[["2007"]]}}}],"schema":"https://github.com/citation-style-language/schema/raw/master/csl-citation.json"} </w:instrText>
      </w:r>
      <w:r>
        <w:fldChar w:fldCharType="separate"/>
      </w:r>
      <w:r w:rsidRPr="00510D45">
        <w:rPr>
          <w:rFonts w:ascii="Calibri" w:hAnsi="Calibri" w:cs="Calibri"/>
          <w:szCs w:val="24"/>
        </w:rPr>
        <w:t>(Pérez-Eid 2007)</w:t>
      </w:r>
      <w:r>
        <w:fldChar w:fldCharType="end"/>
      </w:r>
      <w:r>
        <w:t>, puis complétée par des travaux du réseau VBORNET</w:t>
      </w:r>
      <w:r>
        <w:rPr>
          <w:rStyle w:val="Appelnotedebasdep"/>
        </w:rPr>
        <w:footnoteReference w:id="9"/>
      </w:r>
      <w:r>
        <w:t xml:space="preserve"> et de l’EFSA</w:t>
      </w:r>
      <w:r>
        <w:rPr>
          <w:rStyle w:val="Appelnotedebasdep"/>
        </w:rPr>
        <w:footnoteReference w:id="10"/>
      </w:r>
      <w:r>
        <w:t xml:space="preserve"> permet de considérer que peu de parties du territoire </w:t>
      </w:r>
      <w:r w:rsidR="009D61F5">
        <w:t xml:space="preserve">métropolitain </w:t>
      </w:r>
      <w:r>
        <w:t xml:space="preserve">français échappent à cette tique dure </w:t>
      </w:r>
      <w:r w:rsidR="000F0706">
        <w:fldChar w:fldCharType="begin"/>
      </w:r>
      <w:r w:rsidR="00E0142F">
        <w:instrText xml:space="preserve"> ADDIN ZOTERO_ITEM CSL_CITATION {"citationID":"bTZRNwnw","properties":{"formattedCitation":"(Fontenille Didier et al. 2013)","plainCitation":"(Fontenille Didier et al. 2013)","dontUpdate":true,"noteIndex":0},"citationItems":[{"id":137,"uris":["http://zotero.org/users/local/UEuxHZ0O/items/UHHT9TZT"],"uri":["http://zotero.org/users/local/UEuxHZ0O/items/UHHT9TZT"],"itemData":{"id":137,"type":"webpage","title":"Note relative à la distribution d’Ixodes ricinus en France ainsi qu’aux principaux facteurs susceptibles d’impacter la distribution et l’abondance de l’espèce en France métropolitaine","URL":"https://solidarites-sante.gouv.fr/IMG/pdf/2013_distribution_ixodes_ricinus.pdf","author":[{"literal":"Fontenille Didier"},{"literal":"Jourdain Frédéric"},{"literal":"Léger Elsa"},{"literal":"Perrin Yvon"}],"accessed":{"date-parts":[["2020",4,2]]},"issued":{"date-parts":[["2013"]]}}}],"schema":"https://github.com/citation-style-language/schema/raw/master/csl-citation.json"} </w:instrText>
      </w:r>
      <w:r w:rsidR="000F0706">
        <w:fldChar w:fldCharType="separate"/>
      </w:r>
      <w:r w:rsidR="000F0706" w:rsidRPr="000F0706">
        <w:rPr>
          <w:rFonts w:ascii="Calibri" w:hAnsi="Calibri" w:cs="Calibri"/>
        </w:rPr>
        <w:t>(Fontenille Didier et al. 2013</w:t>
      </w:r>
      <w:r w:rsidR="000F0706">
        <w:rPr>
          <w:rFonts w:ascii="Calibri" w:hAnsi="Calibri" w:cs="Calibri"/>
        </w:rPr>
        <w:t>, p.3</w:t>
      </w:r>
      <w:r w:rsidR="000F0706" w:rsidRPr="000F0706">
        <w:rPr>
          <w:rFonts w:ascii="Calibri" w:hAnsi="Calibri" w:cs="Calibri"/>
        </w:rPr>
        <w:t>)</w:t>
      </w:r>
      <w:r w:rsidR="000F0706">
        <w:fldChar w:fldCharType="end"/>
      </w:r>
      <w:r>
        <w:t>. Cette synt</w:t>
      </w:r>
      <w:r w:rsidR="00953522">
        <w:t>hèse indique qu</w:t>
      </w:r>
      <w:r w:rsidR="009D61F5">
        <w:t>’à</w:t>
      </w:r>
      <w:r w:rsidR="00953522">
        <w:t xml:space="preserve"> l’exception de zones au-delà de 1 500 m d’altitude et des zones les plus sèches du pourtour méditerranéen</w:t>
      </w:r>
      <w:r w:rsidR="009D61F5">
        <w:t xml:space="preserve">, </w:t>
      </w:r>
      <w:r w:rsidR="009D61F5" w:rsidRPr="00510D45">
        <w:rPr>
          <w:i/>
        </w:rPr>
        <w:t xml:space="preserve">Ixodes </w:t>
      </w:r>
      <w:proofErr w:type="spellStart"/>
      <w:r w:rsidR="009D61F5" w:rsidRPr="00510D45">
        <w:rPr>
          <w:i/>
        </w:rPr>
        <w:t>ricinus</w:t>
      </w:r>
      <w:proofErr w:type="spellEnd"/>
      <w:r w:rsidR="009D61F5">
        <w:t xml:space="preserve"> </w:t>
      </w:r>
      <w:proofErr w:type="spellStart"/>
      <w:r w:rsidR="009D61F5">
        <w:t>s.l</w:t>
      </w:r>
      <w:proofErr w:type="spellEnd"/>
      <w:r w:rsidR="009D61F5">
        <w:t>.</w:t>
      </w:r>
      <w:r w:rsidR="009B7A10">
        <w:t xml:space="preserve"> </w:t>
      </w:r>
      <w:r w:rsidR="009D61F5">
        <w:t>est potentiellement partout</w:t>
      </w:r>
      <w:r w:rsidR="00953522">
        <w:t xml:space="preserve">. </w:t>
      </w:r>
    </w:p>
    <w:p w14:paraId="29DE2941" w14:textId="4708C478" w:rsidR="00CF56BA" w:rsidRDefault="009B7A10" w:rsidP="00CF56BA">
      <w:pPr>
        <w:rPr>
          <w:rFonts w:ascii="Calibri" w:hAnsi="Calibri" w:cs="Calibri"/>
          <w:szCs w:val="24"/>
        </w:rPr>
      </w:pPr>
      <w:r>
        <w:t>Depuis les années 1980, différents auteurs se sont penchés sur l’évolution de l’aire de répartition des tiques hématophages en général et d’</w:t>
      </w:r>
      <w:r w:rsidRPr="00510D45">
        <w:rPr>
          <w:i/>
        </w:rPr>
        <w:t xml:space="preserve">Ixodes </w:t>
      </w:r>
      <w:proofErr w:type="spellStart"/>
      <w:r w:rsidRPr="00510D45">
        <w:rPr>
          <w:i/>
        </w:rPr>
        <w:t>ricinus</w:t>
      </w:r>
      <w:proofErr w:type="spellEnd"/>
      <w:r>
        <w:t xml:space="preserve"> </w:t>
      </w:r>
      <w:proofErr w:type="spellStart"/>
      <w:r>
        <w:t>s.l</w:t>
      </w:r>
      <w:proofErr w:type="spellEnd"/>
      <w:r>
        <w:t xml:space="preserve">. en particulier. Une synthèse d’une large part des travaux disponibles permet de constater que cette aire de répartition a tendance à gagner en altitude et en longitude vers le nord </w:t>
      </w:r>
      <w:r>
        <w:fldChar w:fldCharType="begin"/>
      </w:r>
      <w:r>
        <w:instrText xml:space="preserve"> ADDIN ZOTERO_ITEM CSL_CITATION {"citationID":"dU09a94P","properties":{"formattedCitation":"(L\\uc0\\u233{}ger et al. 2013)","plainCitation":"(Léger et al. 2013)","noteIndex":0},"citationItems":[{"id":156,"uris":["http://zotero.org/users/local/UEuxHZ0O/items/SA66SY6A"],"uri":["http://zotero.org/users/local/UEuxHZ0O/items/SA66SY6A"],"itemData":{"id":156,"type":"article-journal","abstract":"Today, we are witnessing changes in the spatial distribution and abundance of many species, including ticks and their associated pathogens. Evidence that these changes are primarily due to climate change, habitat modiﬁcations, and the globalisation of human activities are accumulating. Changes in the distribution of ticks and their invasion into new regions can have numerous consequences including modiﬁcations in their ecological characteristics and those of endemic species, impacts on the dynamics of local host populations and the emergence of human and livestock disease. Here, we review the principal causes for distributional shifts in tick populations and their consequences in terms of the ecological attributes of the species in question (i.e. phenotypic and genetic responses), pathogen transmission and disease epidemiology. We also describe different methodological approaches currently used to assess and predict such changes and their consequences. We ﬁnish with a discussion of new research avenues to develop in order to improve our understanding of these host–vector–pathogen interactions in the context of a changing world.","container-title":"Experimental and Applied Acarology","DOI":"10.1007/s10493-012-9615-0","ISSN":"0168-8162, 1572-9702","issue":"1-2","journalAbbreviation":"Exp Appl Acarol","language":"en","page":"219-244","source":"DOI.org (Crossref)","title":"Changing distributions of ticks: causes and consequences","title-short":"Changing distributions of ticks","volume":"59","author":[{"family":"Léger","given":"Elsa"},{"family":"Vourc’h","given":"Gwenaël"},{"family":"Vial","given":"Laurence"},{"family":"Chevillon","given":"Christine"},{"family":"McCoy","given":"Karen D."}],"issued":{"date-parts":[["2013",2]]}}}],"schema":"https://github.com/citation-style-language/schema/raw/master/csl-citation.json"} </w:instrText>
      </w:r>
      <w:r>
        <w:fldChar w:fldCharType="separate"/>
      </w:r>
      <w:r w:rsidRPr="009B7A10">
        <w:rPr>
          <w:rFonts w:ascii="Calibri" w:hAnsi="Calibri" w:cs="Calibri"/>
          <w:szCs w:val="24"/>
        </w:rPr>
        <w:t>(Léger et al. 2013)</w:t>
      </w:r>
      <w:r>
        <w:fldChar w:fldCharType="end"/>
      </w:r>
      <w:r>
        <w:t xml:space="preserve">. Il est souvent admis que les principaux facteurs qui influencent cette extension se regroupent en une composante paysagère et une composante climatique </w:t>
      </w:r>
      <w:r>
        <w:fldChar w:fldCharType="begin"/>
      </w:r>
      <w:r>
        <w:instrText xml:space="preserve"> ADDIN ZOTERO_ITEM CSL_CITATION {"citationID":"PF7gf4AO","properties":{"formattedCitation":"(Marsot et al. 2017)","plainCitation":"(Marsot et al. 2017)","noteIndex":0},"citationItems":[{"id":160,"uris":["http://zotero.org/users/local/UEuxHZ0O/items/D7FBLR4A"],"uri":["http://zotero.org/users/local/UEuxHZ0O/items/D7FBLR4A"],"itemData":{"id":160,"type":"chapter","collection-title":"Didactiques","container-title":"Tiques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épidémiologie","page":"239-258","publisher":"IRD Éditions","publisher-place":"Marseille","source":"OpenEdition Books","title":"8. Modification et modélisation du risque de maladies transmises par les tiques","URL":"http://books.openedition.org/irdeditions/9056","author":[{"family":"Marsot","given":"Maud"},{"family":"Hoch","given":"Thierry"},{"family":"Perez","given":"Grégoire"},{"family":"Léger","given":"Elsa"},{"family":"Verheyden","given":"Hélène"},{"family":"Richomme","given":"Céline"},{"family":"Vourc’h","given":"Gwenaël"}],"editor":[{"family":"Boulanger","given":"Nathalie"},{"family":"McCoy","given":"Karen D."}],"accessed":{"date-parts":[["2020",4,9]]},"issued":{"date-parts":[["2017",3,6]]}}}],"schema":"https://github.com/citation-style-language/schema/raw/master/csl-citation.json"} </w:instrText>
      </w:r>
      <w:r>
        <w:fldChar w:fldCharType="separate"/>
      </w:r>
      <w:r w:rsidRPr="009B7A10">
        <w:rPr>
          <w:rFonts w:ascii="Calibri" w:hAnsi="Calibri" w:cs="Calibri"/>
        </w:rPr>
        <w:t>(Marsot et al. 2017)</w:t>
      </w:r>
      <w:r>
        <w:fldChar w:fldCharType="end"/>
      </w:r>
      <w:r>
        <w:t xml:space="preserve">. Toutes les deux étant influencées par les activités humaines </w:t>
      </w:r>
      <w:r>
        <w:fldChar w:fldCharType="begin"/>
      </w:r>
      <w:r>
        <w:instrText xml:space="preserve"> ADDIN ZOTERO_ITEM CSL_CITATION {"citationID":"u9qLvzbf","properties":{"formattedCitation":"(Medlock et al. 2013)","plainCitation":"(Medlock et al. 2013)","noteIndex":0},"citationItems":[{"id":157,"uris":["http://zotero.org/users/local/UEuxHZ0O/items/NY2V4LUU"],"uri":["http://zotero.org/users/local/UEuxHZ0O/items/NY2V4LUU"],"itemData":{"id":157,"type":"article-journal","abstract":"Many factors are involved in determining the latitudinal and altitudinal spread of the important tick vector Ixodes ricinus (Acari: Ixodidae) in Europe, as well as in changes in the distribution within its prior endemic zones. This paper builds on published literature and unpublished expert opinion from the VBORNET network with the aim of reviewing the evidence for these changes in Europe and discusses the many climatic, ecological, landscape and anthropogenic drivers. These can be divided into those directly related to climatic change, contributing to an expansion in the tick's geographic range at extremes of altitude in central Europe, and at extremes of latitude in Scandinavia; those related to changes in the distribution of tick hosts, particularly roe deer and other cervids; other ecological changes such as habitat connectivity and changes in land management; and finally, anthropogenically induced changes. These factors are strongly interlinked and often not well quantified. Although a change in climate plays an important role in certain geographic regions, for much of Europe it is non-climatic factors that are becoming increasingly important. How we manage habitats on a landscape scale, and the changes in the distribution and abundance of tick hosts are important considerations during our assessment and management of the public health risks associated with ticks and tick-borne disease issues in 21(st) century Europe. Better understanding and mapping of the spread of I. ricinus (and changes in its abundance) is, however, essential to assess the risk of the spread of infections transmitted by this vector species. Enhanced tick surveillance with harmonized approaches for comparison of data enabling the follow-up of trends at EU level will improve the messages on risk related to tick-borne diseases to policy makers, other stake holders and to the general public.","container-title":"Parasites &amp; Vectors","DOI":"10.1186/1756-3305-6-1","ISSN":"1756-3305","journalAbbreviation":"Parasit Vectors","language":"eng","note":"PMID: 23281838\nPMCID: PMC3549795","page":"1","source":"PubMed","title":"Driving forces for changes in geographical distribution of Ixodes ricinus ticks in Europe","volume":"6","author":[{"family":"Medlock","given":"Jolyon M."},{"family":"Hansford","given":"Kayleigh M."},{"family":"Bormane","given":"Antra"},{"family":"Derdakova","given":"Marketa"},{"family":"Estrada-Peña","given":"Agustín"},{"family":"George","given":"Jean-Claude"},{"family":"Golovljova","given":"Irina"},{"family":"Jaenson","given":"Thomas G. T."},{"family":"Jensen","given":"Jens-Kjeld"},{"family":"Jensen","given":"Per M."},{"family":"Kazimirova","given":"Maria"},{"family":"Oteo","given":"José A."},{"family":"Papa","given":"Anna"},{"family":"Pfister","given":"Kurt"},{"family":"Plantard","given":"Olivier"},{"family":"Randolph","given":"Sarah E."},{"family":"Rizzoli","given":"Annapaola"},{"family":"Santos-Silva","given":"Maria Margarida"},{"family":"Sprong","given":"Hein"},{"family":"Vial","given":"Laurence"},{"family":"Hendrickx","given":"Guy"},{"family":"Zeller","given":"Herve"},{"family":"Van Bortel","given":"Wim"}],"issued":{"date-parts":[["2013",1,2]]}}}],"schema":"https://github.com/citation-style-language/schema/raw/master/csl-citation.json"} </w:instrText>
      </w:r>
      <w:r>
        <w:fldChar w:fldCharType="separate"/>
      </w:r>
      <w:r w:rsidRPr="009B7A10">
        <w:rPr>
          <w:rFonts w:ascii="Calibri" w:hAnsi="Calibri" w:cs="Calibri"/>
        </w:rPr>
        <w:t>(Medlock et al. 2013)</w:t>
      </w:r>
      <w:r>
        <w:fldChar w:fldCharType="end"/>
      </w:r>
      <w:r>
        <w:t>.</w:t>
      </w:r>
      <w:r w:rsidR="00102482">
        <w:t xml:space="preserve"> C’est de la composante climatique dont il s’agit dans cet article et en particulier de la collecte des données météorologiques au moment </w:t>
      </w:r>
      <w:r w:rsidR="0002157B">
        <w:t xml:space="preserve">où le participant a « collecté » la tique responsable </w:t>
      </w:r>
      <w:r w:rsidR="00102482">
        <w:t xml:space="preserve">de la piqûre </w:t>
      </w:r>
      <w:r w:rsidR="0002157B">
        <w:t>détect</w:t>
      </w:r>
      <w:r w:rsidR="00102482">
        <w:t>ée et des jours qui ont précédé.</w:t>
      </w:r>
      <w:r w:rsidR="0002157B">
        <w:t xml:space="preserve"> Cette météorologie est à l’échelle des paysages car elle provient des stations de Météo </w:t>
      </w:r>
      <w:r w:rsidR="00EB385E">
        <w:t>France et pas de capteurs disséminés à hauteur de tiques dans les sous-bois, les parcs ou les jardins.</w:t>
      </w:r>
      <w:r w:rsidR="00CF56BA">
        <w:t xml:space="preserve"> Elle doit venir qualifier les données issues des signalements envoyés par les </w:t>
      </w:r>
      <w:r w:rsidR="00554B8F">
        <w:t>« collecteurs »</w:t>
      </w:r>
      <w:r w:rsidR="00CF56BA">
        <w:t xml:space="preserve"> et</w:t>
      </w:r>
      <w:r w:rsidR="00554B8F">
        <w:t xml:space="preserve"> fourni</w:t>
      </w:r>
      <w:r w:rsidR="00CF56BA">
        <w:t>es</w:t>
      </w:r>
      <w:r w:rsidR="00554B8F">
        <w:t xml:space="preserve"> par l’application</w:t>
      </w:r>
      <w:r w:rsidR="00554B8F">
        <w:rPr>
          <w:rFonts w:ascii="Calibri" w:hAnsi="Calibri" w:cs="Calibri"/>
          <w:szCs w:val="24"/>
        </w:rPr>
        <w:t xml:space="preserve"> « </w:t>
      </w:r>
      <w:r w:rsidR="00554B8F" w:rsidRPr="00EF3A98">
        <w:rPr>
          <w:rFonts w:ascii="Calibri" w:hAnsi="Calibri" w:cs="Calibri"/>
          <w:i/>
          <w:szCs w:val="24"/>
        </w:rPr>
        <w:t>Signalement Tique</w:t>
      </w:r>
      <w:r w:rsidR="00554B8F">
        <w:rPr>
          <w:rFonts w:ascii="Calibri" w:hAnsi="Calibri" w:cs="Calibri"/>
          <w:szCs w:val="24"/>
        </w:rPr>
        <w:t> »</w:t>
      </w:r>
      <w:r w:rsidR="00554B8F">
        <w:rPr>
          <w:rStyle w:val="Appelnotedebasdep"/>
          <w:rFonts w:ascii="Calibri" w:hAnsi="Calibri" w:cs="Calibri"/>
          <w:szCs w:val="24"/>
        </w:rPr>
        <w:footnoteReference w:id="11"/>
      </w:r>
      <w:r w:rsidR="00CF56BA">
        <w:rPr>
          <w:rFonts w:ascii="Calibri" w:hAnsi="Calibri" w:cs="Calibri"/>
          <w:szCs w:val="24"/>
        </w:rPr>
        <w:t>,</w:t>
      </w:r>
      <w:r w:rsidR="00554B8F">
        <w:rPr>
          <w:rFonts w:ascii="Calibri" w:hAnsi="Calibri" w:cs="Calibri"/>
          <w:szCs w:val="24"/>
        </w:rPr>
        <w:t xml:space="preserve"> </w:t>
      </w:r>
      <w:r w:rsidR="00CF56BA">
        <w:rPr>
          <w:rFonts w:ascii="Calibri" w:hAnsi="Calibri" w:cs="Calibri"/>
          <w:szCs w:val="24"/>
        </w:rPr>
        <w:t>que ce soit via un téléphone ou un ordinateur.</w:t>
      </w:r>
    </w:p>
    <w:p w14:paraId="1834C9A7" w14:textId="627FBE81" w:rsidR="0002157B" w:rsidRDefault="00DD7B4C" w:rsidP="00CF56BA">
      <w:pPr>
        <w:rPr>
          <w:rFonts w:ascii="Calibri" w:hAnsi="Calibri" w:cs="Calibri"/>
          <w:szCs w:val="24"/>
        </w:rPr>
      </w:pPr>
      <w:r>
        <w:rPr>
          <w:rFonts w:ascii="Calibri" w:hAnsi="Calibri" w:cs="Calibri"/>
          <w:szCs w:val="24"/>
        </w:rPr>
        <w:t>Les données de signalements consistent principalement en : un identifiant unique</w:t>
      </w:r>
      <w:r w:rsidR="007D50D8">
        <w:rPr>
          <w:rFonts w:ascii="Calibri" w:hAnsi="Calibri" w:cs="Calibri"/>
          <w:szCs w:val="24"/>
        </w:rPr>
        <w:t xml:space="preserve"> généré à la saisie</w:t>
      </w:r>
      <w:r>
        <w:rPr>
          <w:rFonts w:ascii="Calibri" w:hAnsi="Calibri" w:cs="Calibri"/>
          <w:szCs w:val="24"/>
        </w:rPr>
        <w:t> ; des dates (de piqûre, de saisie) ; un</w:t>
      </w:r>
      <w:r w:rsidR="00554B8F">
        <w:rPr>
          <w:rFonts w:ascii="Calibri" w:hAnsi="Calibri" w:cs="Calibri"/>
          <w:szCs w:val="24"/>
        </w:rPr>
        <w:t xml:space="preserve"> couple de coordonnées géographiques</w:t>
      </w:r>
      <w:r w:rsidR="00EE03D1">
        <w:rPr>
          <w:rFonts w:ascii="Calibri" w:hAnsi="Calibri" w:cs="Calibri"/>
          <w:szCs w:val="24"/>
        </w:rPr>
        <w:t xml:space="preserve"> (obtenu par un pointeur sur une carte)</w:t>
      </w:r>
      <w:r>
        <w:rPr>
          <w:rFonts w:ascii="Calibri" w:hAnsi="Calibri" w:cs="Calibri"/>
          <w:szCs w:val="24"/>
        </w:rPr>
        <w:t xml:space="preserve"> ; le sexe du répondant et son âge ; </w:t>
      </w:r>
      <w:r w:rsidR="00620BF2">
        <w:rPr>
          <w:rFonts w:ascii="Calibri" w:hAnsi="Calibri" w:cs="Calibri"/>
          <w:szCs w:val="24"/>
        </w:rPr>
        <w:t xml:space="preserve">le nombre de tiques collectées ; </w:t>
      </w:r>
      <w:r>
        <w:rPr>
          <w:rFonts w:ascii="Calibri" w:hAnsi="Calibri" w:cs="Calibri"/>
          <w:szCs w:val="24"/>
        </w:rPr>
        <w:t xml:space="preserve">une estimation de la précision du lieu et de la date de la collecte de la tique qui </w:t>
      </w:r>
      <w:r w:rsidR="00EE03D1">
        <w:rPr>
          <w:rFonts w:ascii="Calibri" w:hAnsi="Calibri" w:cs="Calibri"/>
          <w:szCs w:val="24"/>
        </w:rPr>
        <w:t xml:space="preserve">a </w:t>
      </w:r>
      <w:r>
        <w:rPr>
          <w:rFonts w:ascii="Calibri" w:hAnsi="Calibri" w:cs="Calibri"/>
          <w:szCs w:val="24"/>
        </w:rPr>
        <w:t>occasionn</w:t>
      </w:r>
      <w:r w:rsidR="00EE03D1">
        <w:rPr>
          <w:rFonts w:ascii="Calibri" w:hAnsi="Calibri" w:cs="Calibri"/>
          <w:szCs w:val="24"/>
        </w:rPr>
        <w:t>é</w:t>
      </w:r>
      <w:r>
        <w:rPr>
          <w:rFonts w:ascii="Calibri" w:hAnsi="Calibri" w:cs="Calibri"/>
          <w:szCs w:val="24"/>
        </w:rPr>
        <w:t xml:space="preserve"> la piqûre ; un descriptif du paysage supposé de la collecte (forêt, jardin privé, parc urbain, prairie, zone agricole cultivée ou autre à préciser) ; l’activité qui était pratiquée (</w:t>
      </w:r>
      <w:r w:rsidR="00620BF2">
        <w:rPr>
          <w:rFonts w:ascii="Calibri" w:hAnsi="Calibri" w:cs="Calibri"/>
          <w:szCs w:val="24"/>
        </w:rPr>
        <w:t>activité professionnelle, lieu de résidence, r</w:t>
      </w:r>
      <w:r w:rsidR="00620BF2" w:rsidRPr="00620BF2">
        <w:rPr>
          <w:rFonts w:ascii="Calibri" w:hAnsi="Calibri" w:cs="Calibri"/>
          <w:szCs w:val="24"/>
        </w:rPr>
        <w:t>andonn</w:t>
      </w:r>
      <w:r w:rsidR="00620BF2">
        <w:rPr>
          <w:rFonts w:ascii="Calibri" w:hAnsi="Calibri" w:cs="Calibri"/>
          <w:szCs w:val="24"/>
        </w:rPr>
        <w:t>é</w:t>
      </w:r>
      <w:r w:rsidR="00620BF2" w:rsidRPr="00620BF2">
        <w:rPr>
          <w:rFonts w:ascii="Calibri" w:hAnsi="Calibri" w:cs="Calibri"/>
          <w:szCs w:val="24"/>
        </w:rPr>
        <w:t>e</w:t>
      </w:r>
      <w:r w:rsidR="00620BF2">
        <w:rPr>
          <w:rFonts w:ascii="Calibri" w:hAnsi="Calibri" w:cs="Calibri"/>
          <w:szCs w:val="24"/>
        </w:rPr>
        <w:t>-</w:t>
      </w:r>
      <w:r w:rsidR="00620BF2" w:rsidRPr="00620BF2">
        <w:rPr>
          <w:rFonts w:ascii="Calibri" w:hAnsi="Calibri" w:cs="Calibri"/>
          <w:szCs w:val="24"/>
        </w:rPr>
        <w:t>promenade</w:t>
      </w:r>
      <w:r w:rsidR="00620BF2">
        <w:rPr>
          <w:rFonts w:ascii="Calibri" w:hAnsi="Calibri" w:cs="Calibri"/>
          <w:szCs w:val="24"/>
        </w:rPr>
        <w:t>-</w:t>
      </w:r>
      <w:r w:rsidR="00620BF2" w:rsidRPr="00620BF2">
        <w:rPr>
          <w:rFonts w:ascii="Calibri" w:hAnsi="Calibri" w:cs="Calibri"/>
          <w:szCs w:val="24"/>
        </w:rPr>
        <w:t>pique-nique</w:t>
      </w:r>
      <w:r w:rsidR="00620BF2">
        <w:rPr>
          <w:rFonts w:ascii="Calibri" w:hAnsi="Calibri" w:cs="Calibri"/>
          <w:szCs w:val="24"/>
        </w:rPr>
        <w:t>, sortie scolaire</w:t>
      </w:r>
      <w:r w:rsidR="007D50D8">
        <w:rPr>
          <w:rFonts w:ascii="Calibri" w:hAnsi="Calibri" w:cs="Calibri"/>
          <w:szCs w:val="24"/>
        </w:rPr>
        <w:t>, scoutisme</w:t>
      </w:r>
      <w:r w:rsidR="00620BF2">
        <w:rPr>
          <w:rFonts w:ascii="Calibri" w:hAnsi="Calibri" w:cs="Calibri"/>
          <w:szCs w:val="24"/>
        </w:rPr>
        <w:t xml:space="preserve"> ou autre à préciser)</w:t>
      </w:r>
      <w:r w:rsidR="007D50D8">
        <w:rPr>
          <w:rFonts w:ascii="Calibri" w:hAnsi="Calibri" w:cs="Calibri"/>
          <w:szCs w:val="24"/>
        </w:rPr>
        <w:t xml:space="preserve">. Un formulaire papier </w:t>
      </w:r>
      <w:r w:rsidR="00EE03D1">
        <w:rPr>
          <w:rFonts w:ascii="Calibri" w:hAnsi="Calibri" w:cs="Calibri"/>
          <w:szCs w:val="24"/>
        </w:rPr>
        <w:t xml:space="preserve">comprenant toutes ces rubriques </w:t>
      </w:r>
      <w:r w:rsidR="007D50D8">
        <w:rPr>
          <w:rFonts w:ascii="Calibri" w:hAnsi="Calibri" w:cs="Calibri"/>
          <w:szCs w:val="24"/>
        </w:rPr>
        <w:t xml:space="preserve">est également téléchargeable sur le site de </w:t>
      </w:r>
      <w:proofErr w:type="spellStart"/>
      <w:r w:rsidR="007D50D8">
        <w:rPr>
          <w:rFonts w:ascii="Calibri" w:hAnsi="Calibri" w:cs="Calibri"/>
          <w:szCs w:val="24"/>
        </w:rPr>
        <w:t>CiTIQUE</w:t>
      </w:r>
      <w:proofErr w:type="spellEnd"/>
      <w:r w:rsidR="007D50D8">
        <w:rPr>
          <w:rStyle w:val="Appelnotedebasdep"/>
          <w:rFonts w:ascii="Calibri" w:hAnsi="Calibri" w:cs="Calibri"/>
          <w:szCs w:val="24"/>
        </w:rPr>
        <w:footnoteReference w:id="12"/>
      </w:r>
      <w:r w:rsidR="00554B8F">
        <w:rPr>
          <w:rFonts w:ascii="Calibri" w:hAnsi="Calibri" w:cs="Calibri"/>
          <w:szCs w:val="24"/>
        </w:rPr>
        <w:t>.</w:t>
      </w:r>
      <w:r w:rsidR="00EE03D1">
        <w:rPr>
          <w:rFonts w:ascii="Calibri" w:hAnsi="Calibri" w:cs="Calibri"/>
          <w:szCs w:val="24"/>
        </w:rPr>
        <w:t xml:space="preserve"> </w:t>
      </w:r>
    </w:p>
    <w:p w14:paraId="59BC3FB7" w14:textId="18C953F8" w:rsidR="00EE03D1" w:rsidRDefault="00EE03D1" w:rsidP="00CF56BA">
      <w:commentRangeStart w:id="1"/>
      <w:r>
        <w:rPr>
          <w:rFonts w:ascii="Calibri" w:hAnsi="Calibri" w:cs="Calibri"/>
          <w:szCs w:val="24"/>
        </w:rPr>
        <w:t>Nb d’enregistrement récupéré / nb d’enregistrements conservés après nettoyage qui consiste en quoi ? Les principaux problèmes.</w:t>
      </w:r>
      <w:commentRangeEnd w:id="1"/>
      <w:r>
        <w:rPr>
          <w:rStyle w:val="Marquedecommentaire"/>
        </w:rPr>
        <w:commentReference w:id="1"/>
      </w:r>
    </w:p>
    <w:p w14:paraId="5852D7D8" w14:textId="5B00DF19" w:rsidR="00EB385E" w:rsidRDefault="00EB385E" w:rsidP="009B7A10">
      <w:commentRangeStart w:id="2"/>
      <w:r>
        <w:t xml:space="preserve">Faire un topo sur la collecte des données DS.net ou Météo France où description du point d’enregistrement (station standard ou données </w:t>
      </w:r>
      <w:proofErr w:type="spellStart"/>
      <w:r>
        <w:t>sat</w:t>
      </w:r>
      <w:proofErr w:type="spellEnd"/>
      <w:r>
        <w:t> ?)</w:t>
      </w:r>
      <w:commentRangeEnd w:id="2"/>
      <w:r>
        <w:rPr>
          <w:rStyle w:val="Marquedecommentaire"/>
        </w:rPr>
        <w:commentReference w:id="2"/>
      </w:r>
    </w:p>
    <w:p w14:paraId="062BE3E2" w14:textId="6B48BB3C" w:rsidR="007E645C" w:rsidRDefault="007E645C" w:rsidP="009B7A10">
      <w:r>
        <w:t xml:space="preserve">Les </w:t>
      </w:r>
      <w:r w:rsidR="004D14ED">
        <w:t>principaux paramètres</w:t>
      </w:r>
      <w:r>
        <w:t xml:space="preserve"> météo</w:t>
      </w:r>
      <w:r w:rsidR="004D14ED">
        <w:t xml:space="preserve">rologiques quotidiens sont les suivants : températures enregistrées et ressenties (moyenne, min, max, jour et nuit avec l’heure d’enregistrement) ; </w:t>
      </w:r>
      <w:r w:rsidR="004D14ED" w:rsidRPr="004D14ED">
        <w:t>couvert nuageux estimé</w:t>
      </w:r>
      <w:r w:rsidR="004D14ED">
        <w:t xml:space="preserve"> (</w:t>
      </w:r>
      <w:r w:rsidR="004D14ED" w:rsidRPr="004D14ED">
        <w:t>en pourcentage</w:t>
      </w:r>
      <w:r w:rsidR="004D14ED">
        <w:t xml:space="preserve">) ; </w:t>
      </w:r>
      <w:r w:rsidR="004D14ED" w:rsidRPr="00B3211A">
        <w:t>point de rosée (en degrés C°) ; humidité (en pourcentage)</w:t>
      </w:r>
      <w:r w:rsidR="00CD6C8F" w:rsidRPr="00B3211A">
        <w:t> ; précipitations [quantité, intensité moyenne par heure (mm/h), maximum d’intensité (mm/h)…] ; pression</w:t>
      </w:r>
      <w:r w:rsidR="00CD6C8F" w:rsidRPr="00CD6C8F">
        <w:rPr>
          <w:rFonts w:ascii="Helvetica" w:hAnsi="Helvetica" w:cs="Helvetica"/>
          <w:sz w:val="20"/>
          <w:szCs w:val="20"/>
        </w:rPr>
        <w:t xml:space="preserve"> </w:t>
      </w:r>
      <w:r w:rsidR="00CD6C8F" w:rsidRPr="00B3211A">
        <w:t>atmosphérique en hectopascal (</w:t>
      </w:r>
      <w:proofErr w:type="spellStart"/>
      <w:r w:rsidR="00CD6C8F" w:rsidRPr="00B3211A">
        <w:t>hPa</w:t>
      </w:r>
      <w:proofErr w:type="spellEnd"/>
      <w:r w:rsidR="00CD6C8F" w:rsidRPr="00B3211A">
        <w:t xml:space="preserve">) au niveau de la mer ; indice de rayonnement ultra-violet (plus le temps d'enregistrement du maximum de rayonnement ultra-violet) ; visibilité atmosphérique (en </w:t>
      </w:r>
      <w:r w:rsidR="00CD6C8F" w:rsidRPr="00B3211A">
        <w:lastRenderedPageBreak/>
        <w:t>km) ; vent (direction, force moyenne, vitesse des rafales et heure d’enregistrement) et sources des données météorologiques</w:t>
      </w:r>
      <w:r w:rsidR="004D14ED">
        <w:t xml:space="preserve">. La liste complète </w:t>
      </w:r>
      <w:r w:rsidR="00465C1E">
        <w:t xml:space="preserve">et extensive </w:t>
      </w:r>
      <w:r w:rsidR="004D14ED">
        <w:t xml:space="preserve">est disponible sur le site de </w:t>
      </w:r>
      <w:proofErr w:type="spellStart"/>
      <w:r w:rsidR="004D14ED" w:rsidRPr="004D14ED">
        <w:t>Dark</w:t>
      </w:r>
      <w:proofErr w:type="spellEnd"/>
      <w:r w:rsidR="004D14ED" w:rsidRPr="004D14ED">
        <w:t xml:space="preserve"> </w:t>
      </w:r>
      <w:proofErr w:type="spellStart"/>
      <w:r w:rsidR="004D14ED" w:rsidRPr="004D14ED">
        <w:t>Sky</w:t>
      </w:r>
      <w:proofErr w:type="spellEnd"/>
      <w:r w:rsidR="004D14ED" w:rsidRPr="004D14ED">
        <w:t xml:space="preserve"> API</w:t>
      </w:r>
      <w:r w:rsidR="004D14ED">
        <w:rPr>
          <w:rStyle w:val="Appelnotedebasdep"/>
        </w:rPr>
        <w:footnoteReference w:id="13"/>
      </w:r>
      <w:r w:rsidR="004D14ED">
        <w:t>.</w:t>
      </w:r>
    </w:p>
    <w:p w14:paraId="5A33ECC7" w14:textId="1554ED5A" w:rsidR="009B7A10" w:rsidRDefault="00EB385E" w:rsidP="009B7A10">
      <w:r>
        <w:t>Si l</w:t>
      </w:r>
      <w:r w:rsidR="0002157B">
        <w:t xml:space="preserve">es données qui vont être présentées ici sont </w:t>
      </w:r>
      <w:r>
        <w:t xml:space="preserve">bien </w:t>
      </w:r>
      <w:r w:rsidR="0002157B">
        <w:t xml:space="preserve">des données </w:t>
      </w:r>
      <w:r>
        <w:t xml:space="preserve">qui caractérisent </w:t>
      </w:r>
      <w:r w:rsidR="00B3211A">
        <w:t xml:space="preserve">et/ou influencent </w:t>
      </w:r>
      <w:r>
        <w:t>le comportement humain</w:t>
      </w:r>
      <w:r w:rsidR="007E090F">
        <w:t xml:space="preserve">, elles caractérisent aussi l’interaction entre les tiques à l’affut et les hôtes potentiels qui fréquentent leur biotope. Elles ne permettent </w:t>
      </w:r>
      <w:r w:rsidR="00B3211A">
        <w:t>probablement</w:t>
      </w:r>
      <w:r w:rsidR="007E090F">
        <w:t xml:space="preserve"> pas de reprendre in extenso l’intégralité des données climatiques accumulées dans la littérature scientifique sur les tiques, mais </w:t>
      </w:r>
      <w:r w:rsidR="00B3211A">
        <w:t>nous pouvons faire l’hypothèse</w:t>
      </w:r>
      <w:r w:rsidR="007E090F">
        <w:t xml:space="preserve"> </w:t>
      </w:r>
      <w:r w:rsidR="00B3211A">
        <w:t xml:space="preserve">de la </w:t>
      </w:r>
      <w:proofErr w:type="spellStart"/>
      <w:r w:rsidR="00B3211A">
        <w:t>transposabilité</w:t>
      </w:r>
      <w:proofErr w:type="spellEnd"/>
      <w:r w:rsidR="00B3211A">
        <w:t xml:space="preserve"> de</w:t>
      </w:r>
      <w:r w:rsidR="007E090F">
        <w:t xml:space="preserve"> certains </w:t>
      </w:r>
      <w:r w:rsidR="00B3211A">
        <w:t xml:space="preserve">des </w:t>
      </w:r>
      <w:r w:rsidR="007E090F">
        <w:t>paramètres</w:t>
      </w:r>
      <w:r w:rsidR="00B3211A">
        <w:t xml:space="preserve"> connus comme </w:t>
      </w:r>
      <w:r w:rsidR="00106823">
        <w:t>significat</w:t>
      </w:r>
      <w:r w:rsidR="00B3211A">
        <w:t>ifs</w:t>
      </w:r>
      <w:r w:rsidR="007E090F">
        <w:t xml:space="preserve">, issus de ces articles, </w:t>
      </w:r>
      <w:r w:rsidR="00B3211A">
        <w:t>pour</w:t>
      </w:r>
      <w:r w:rsidR="007E090F">
        <w:t xml:space="preserve"> apporter un éclairage sur les conditions de la rencontre</w:t>
      </w:r>
      <w:r w:rsidR="00B3211A">
        <w:t xml:space="preserve"> hôte-tique</w:t>
      </w:r>
      <w:r w:rsidR="007E090F">
        <w:t xml:space="preserve">, </w:t>
      </w:r>
      <w:r w:rsidR="00B3211A">
        <w:t>en fonction de la météorologie</w:t>
      </w:r>
      <w:r w:rsidR="007E090F">
        <w:t xml:space="preserve"> de cette interaction ou </w:t>
      </w:r>
      <w:r w:rsidR="00B3211A">
        <w:t xml:space="preserve">de </w:t>
      </w:r>
      <w:r w:rsidR="007E090F">
        <w:t>ce</w:t>
      </w:r>
      <w:r w:rsidR="00B3211A">
        <w:t>lle</w:t>
      </w:r>
      <w:r w:rsidR="007E090F">
        <w:t xml:space="preserve"> qui la préc</w:t>
      </w:r>
      <w:r w:rsidR="00554B8F">
        <w:t>è</w:t>
      </w:r>
      <w:r w:rsidR="007E090F">
        <w:t>de.</w:t>
      </w:r>
    </w:p>
    <w:p w14:paraId="321BCE61" w14:textId="1B1AAD51" w:rsidR="000F0706" w:rsidRDefault="00102482" w:rsidP="009B7A10">
      <w:r>
        <w:t xml:space="preserve">Ce sont ici les </w:t>
      </w:r>
    </w:p>
    <w:p w14:paraId="09A21784" w14:textId="626EFAF5" w:rsidR="00795417" w:rsidRDefault="001C2A95" w:rsidP="00795417">
      <w:r>
        <w:t xml:space="preserve">Variables abiotiques </w:t>
      </w:r>
      <w:r w:rsidR="00795417">
        <w:t>Cat thèse p.175-177 t°, précipitation, humidité, éclairement</w:t>
      </w:r>
      <w:r w:rsidR="00795417">
        <w:fldChar w:fldCharType="begin"/>
      </w:r>
      <w:r w:rsidR="00795417">
        <w:instrText xml:space="preserve"> ADDIN ZOTERO_ITEM CSL_CITATION {"citationID":"abszW1eB","properties":{"formattedCitation":"(Cat 2017; Cat et al. 2017)","plainCitation":"(Cat 2017; Cat et al. 2017)","noteIndex":0},"citationItems":[{"id":84,"uris":["http://zotero.org/users/local/UEuxHZ0O/items/RFVGCTFM"],"uri":["http://zotero.org/users/local/UEuxHZ0O/items/RFVGCTFM"],"itemData":{"id":84,"type":"thesis","abstract":"La tique Ixodes ricinus est un vecteur de maladies chez l’animal et chez l’Homme d’importance majeure en Europe. Le réchauffement climatique modifiera probablement son profil temporel d’activité. Pour l’évaluation présente et future du risque de piqûre par I. ricinus, des modèles météo-sensibles de prédiction de l’activité sont nécessaires. Dans cette thèse un modèle météo-sensible de régression linéaire généralisé a été ajusté sur des séries temporelles de captures de nymphes, acquises antérieurement à la thèse, pour prédire l’activité saisonnière des nymphes. Depuis ce modèle des profils saisonniers ont été simulés sous scénario de changement climatique. Un modèle de survie météo-sensible a été ajusté à des durées de survie chez des adultes femelles I. ricinus dans un cadre bayésien. Simultanément à la modélisation, nous avons investigué les profils d’activité saisonnière des nymphes I. ricinus sur plusieurs observatoires répartis dans les climats de France métropolitaine par des captures mensuelles en continu d’avril 2014 à juillet 2016. Le comportement d’I. ricinus sous des conditions informatives pour le changement climatique a été investigué. Nos observations et nos simulations confortent l’hypothèse d’une augmentation progressive de l’activité d’I. ricinus sur la saison d’hiver, avec des pics d’activité plus précoces. Une activité modérée a été mise en évidence sous des vagues de chaleur à certains moments du jour, suggérant l’importance de l’échelle infra-journalière en été. Le modèle de survie a reproduit avec succès l’effet très défavorable des conditions sèches sur la survie des femelles. Notre travail de thèse souligne l’importance i) d’acquérir des observations au plus proche des futures conditions saisonnières, ii) de renforcer la sensibilité des modèles de dynamique de populations à la disponibilité en eau dans le milieu des tiques, iii) d’étudier les effets de la météorologie vécue sur la population à l’échelle inter</w:instrText>
      </w:r>
      <w:r w:rsidR="00795417">
        <w:rPr>
          <w:rFonts w:ascii="Cambria Math" w:hAnsi="Cambria Math" w:cs="Cambria Math"/>
        </w:rPr>
        <w:instrText>‑</w:instrText>
      </w:r>
      <w:r w:rsidR="00795417">
        <w:instrText xml:space="preserve">annuelle.","genre":"phdthesis","language":"fr","publisher":"Université Clermont Auvergne","source":"tel.archives-ouvertes.fr","title":"Intégrer les effets de la météorologie dans la modélisation de l'activité et de la survie des populations de tiques Ixodes ricinus dans le contexte du changement climatique","URL":"https://tel.archives-ouvertes.fr/tel-01708980","author":[{"family":"Cat","given":"Julie"}],"accessed":{"date-parts":[["2020",3,24]]},"issued":{"date-parts":[["2017",2,28]]}}},{"id":86,"uris":["http://zotero.org/users/local/UEuxHZ0O/items/HJBXGDF7"],"uri":["http://zotero.org/users/local/UEuxHZ0O/items/HJBXGDF7"],"itemData":{"id":86,"type":"article-journal","abstract":"The seasonal weather-driven activity of the tick Ixodes ricinus is frequently explored using multisite surveys. This study aimed to investigate the statistical modeling of seasonal trends in the activity of I. ricinus nymphs when both the influence of abiotic factors and spatial heterogeneity were taken into account. Time series data of abiotic covariates (temperature, relative humidity, rainfall and photoperiod) and nymphal tick counts were recorded on several sites in The Netherlands, Belgium and in France in 2008 and 2009. The sites were divided into two subsets which were used for model construction or model validation. A generalized linear mixed model was set up, with aggregated abiotic covariates as fixed effects, and the collection site as a random effect to account for the site-varying density in nymphs. A linear regression model was developed to estimate the site effect against the observed local abundance on each site. The activity patterns simulated from the weather and photoperiod covariates realistically reproduced the observed seasonal trends in nymphal tick activity. The fit between observed and simulated nymphal count time series was greatly improved when the site-specific local abundance in nymphs was included. Our modeling approach allows indicators of local tick abundance and the temporal modeling of I. ricinus activity to be combined. The model presented here can also be used to study scenarios on the temporal patterns of I. ricinus activity in the present and in the context of climate change.","container-title":"Experimental &amp; Applied Acarology","DOI":"10.1007/s10493-016-0099-1","ISSN":"1572-9702","issue":"2","journalAbbreviation":"Exp. Appl. Acarol.","language":"eng","note":"PMID: 28127642","page":"115-130","source":"PubMed","title":"Influence of the spatial heterogeneity in tick abundance in the modeling of the seasonal activity of Ixodes ricinus nymphs in Western Europe","volume":"71","author":[{"family":"Cat","given":"Julie"},{"family":"Beugnet","given":"Frédéric"},{"family":"Hoch","given":"Thierry"},{"family":"Jongejan","given":"Frans"},{"family":"Prangé","given":"Aurélie"},{"family":"Chalvet-Monfray","given":"Karine"}],"issued":{"date-parts":[["2017",2]]}}}],"schema":"https://github.com/citation-style-language/schema/raw/master/csl-citation.json"} </w:instrText>
      </w:r>
      <w:r w:rsidR="00795417">
        <w:fldChar w:fldCharType="separate"/>
      </w:r>
      <w:r w:rsidR="00795417" w:rsidRPr="00795417">
        <w:rPr>
          <w:rFonts w:ascii="Calibri" w:hAnsi="Calibri" w:cs="Calibri"/>
        </w:rPr>
        <w:t>(Cat 2017; Cat et al. 2017)</w:t>
      </w:r>
      <w:r w:rsidR="00795417">
        <w:fldChar w:fldCharType="end"/>
      </w:r>
    </w:p>
    <w:p w14:paraId="654FACDF" w14:textId="093026FB" w:rsidR="006922DD" w:rsidRDefault="006922DD" w:rsidP="00795417">
      <w:r w:rsidRPr="002F734D">
        <w:t xml:space="preserve">Humidité atmosphérique </w:t>
      </w:r>
      <w:r>
        <w:fldChar w:fldCharType="begin"/>
      </w:r>
      <w:r w:rsidRPr="002F734D">
        <w:instrText xml:space="preserve"> ADDIN ZOTERO_ITEM CSL_CITATION {"citationID":"OC4SFOCs","properties":{"formattedCitation":"(Paltridge, Arking, and Pook 2009)","plainCitation":"(Paltridge, Arking, and Pook 2009)","noteIndex":0},"citationItems":[{"id":88,"uris":["http://zotero.org/users/local/UEuxHZ0O/items/LUXNLRUV"],"uri":["http://zotero.org/users/local/UEuxHZ0O/items/LUXNLRUV"],"itemData":{"id":88,"type":"article-journal","abstract":"The National Centers for Environmental Prediction (NCEP) reanalysis data on tropospheric humidity are examined for the period 1973 to 2007. It is accepted that radiosonde-derived humidity data must be treated with great caution, particularly at altitudes above the 500 hPa pressure level. With that caveat, the face-value 35-year trend in zonal-average annual-average specific humidity q is significantly negative at all altitudes above 850 hPa (roughly the top of the convective boundary layer) in the tropics and southern midlatitudes and at altitudes above 600 hPa in the northern midlatitudes. It is significantly positive below 850 hPa in all three zones, as might be expected in a mixed layer with rising temperatures over a moist surface. The results are qualitatively consistent with trends in NCEP atmospheric temperatures (which must also be treated with great caution) that show an increase in the stability of the convective boundary layer as the global temperature has risen over the period. The upper-level negative trends in q are inconsistent with climate-model calculations and are largely (but not completely) inconsistent with satellite data. Water vapor feedback in climate models is positive mainly because of their roughly constant relative humidity (i.e., increasing q) in the mid-to-upper troposphere as the planet warms. Negative trends in q as found in the NCEP data would imply that long-term water vapor feedback is negative—that it would reduce rather than amplify the response of the climate system to external forcing such as that from increasing atmospheric CO2. In this context, it is important to establish what (if any) aspects of the observed trends survive detailed examination of the impact of past changes of radiosonde instrumentation and protocol within the various international networks.","container-title":"Theoretical and Applied Climatology","DOI":"10.1007/s00704-009-0117-x","ISSN":"1434-4483","issue":"3","journalAbbreviation":"Theor Appl Climatol","language":"en","page":"351-359","source":"Springer Link","title":"Trends in middle- and upper-level tropospheric humidity from NCEP reanalysis data","volume":"98","author":[{"family":"Paltridge","given":"Garth"},{"family":"Arking","given":"Albert"},{"family":"Pook","given":"Michael"}],"issued":{"date-parts":[["2009",10,1]]}}}],"schema":"https://github.com/citation-style-language/schema/raw/master/csl-citation.json"} </w:instrText>
      </w:r>
      <w:r>
        <w:fldChar w:fldCharType="separate"/>
      </w:r>
      <w:r w:rsidRPr="002F734D">
        <w:rPr>
          <w:rFonts w:ascii="Calibri" w:hAnsi="Calibri" w:cs="Calibri"/>
        </w:rPr>
        <w:t>(Paltridge, Arking, and Pook 2009)</w:t>
      </w:r>
      <w:r>
        <w:fldChar w:fldCharType="end"/>
      </w:r>
    </w:p>
    <w:p w14:paraId="17542A5A" w14:textId="10FE9C96" w:rsidR="00F06C8C" w:rsidRDefault="00F06C8C" w:rsidP="00795417">
      <w:proofErr w:type="spellStart"/>
      <w:r>
        <w:t>Climate</w:t>
      </w:r>
      <w:proofErr w:type="spellEnd"/>
      <w:r>
        <w:t xml:space="preserve"> </w:t>
      </w:r>
      <w:proofErr w:type="spellStart"/>
      <w:r>
        <w:t>humidity</w:t>
      </w:r>
      <w:proofErr w:type="spellEnd"/>
      <w:r>
        <w:t xml:space="preserve"> dans le rapport chercher </w:t>
      </w:r>
      <w:proofErr w:type="spellStart"/>
      <w:r>
        <w:t>Willet</w:t>
      </w:r>
      <w:proofErr w:type="spellEnd"/>
      <w:r>
        <w:t xml:space="preserve"> surface </w:t>
      </w:r>
      <w:proofErr w:type="spellStart"/>
      <w:r>
        <w:t>humidity</w:t>
      </w:r>
      <w:proofErr w:type="spellEnd"/>
      <w:r>
        <w:t xml:space="preserve"> ? </w:t>
      </w:r>
      <w:r>
        <w:fldChar w:fldCharType="begin"/>
      </w:r>
      <w:r>
        <w:instrText xml:space="preserve"> ADDIN ZOTERO_ITEM CSL_CITATION {"citationID":"vS0SOtzo","properties":{"formattedCitation":"(Arndt et al. n.d.)","plainCitation":"(Arndt et al. n.d.)","noteIndex":0},"citationItems":[{"id":94,"uris":["http://zotero.org/users/local/UEuxHZ0O/items/4Q3F3CG4"],"uri":["http://zotero.org/users/local/UEuxHZ0O/items/4Q3F3CG4"],"itemData":{"id":94,"type":"article-journal","language":"en","page":"279","source":"Zotero","title":"Howard J. Diamond A. Johannes Dolman Ryan L. Fogt Margarita C. Gregg Dale F. Hurst","author":[{"family":"Arndt","given":"Derek S"},{"family":"Diamond","given":"Howard J"},{"family":"Dolman","given":"A Johannes"},{"family":"Fogt","given":"Ryan L"},{"family":"Gregg","given":"Margarita C"},{"family":"Hurst","given":"Dale F"},{"family":"Jeffries","given":"Martin O"},{"family":"Newlin","given":"Michele L"},{"family":"Rennie","given":"Jared"},{"family":"Renwick","given":"James A"},{"family":"Richter-Menge","given":"Jacqueline A"},{"family":"Sánchez-Lugo","given":"Ahira"},{"family":"Scambos","given":"Ted A"},{"family":"Thiaw","given":"Wassila M"},{"family":"Thorne","given":"Peter W"},{"family":"Weaver","given":"Scott J"},{"family":"Willett","given":"Kate M"}]}}],"schema":"https://github.com/citation-style-language/schema/raw/master/csl-citation.json"} </w:instrText>
      </w:r>
      <w:r>
        <w:fldChar w:fldCharType="separate"/>
      </w:r>
      <w:r w:rsidRPr="00F06C8C">
        <w:rPr>
          <w:rFonts w:ascii="Calibri" w:hAnsi="Calibri" w:cs="Calibri"/>
        </w:rPr>
        <w:t>(Arndt et al. n.d.)</w:t>
      </w:r>
      <w:r>
        <w:fldChar w:fldCharType="end"/>
      </w:r>
    </w:p>
    <w:p w14:paraId="12C9EA4E" w14:textId="22FB7556" w:rsidR="002F734D" w:rsidRDefault="002F734D" w:rsidP="00795417">
      <w:r>
        <w:t xml:space="preserve">Effet des températures et hausse des </w:t>
      </w:r>
      <w:proofErr w:type="spellStart"/>
      <w:r>
        <w:t>tempétarures</w:t>
      </w:r>
      <w:proofErr w:type="spellEnd"/>
      <w:r>
        <w:fldChar w:fldCharType="begin"/>
      </w:r>
      <w:r>
        <w:instrText xml:space="preserve"> ADDIN ZOTERO_ITEM CSL_CITATION {"citationID":"CvBm6uH0","properties":{"formattedCitation":"(Greenfield 2011)","plainCitation":"(Greenfield 2011)","noteIndex":0},"citationItems":[{"id":95,"uris":["http://zotero.org/users/local/UEuxHZ0O/items/Z8Y2GYY6"],"uri":["http://zotero.org/users/local/UEuxHZ0O/items/Z8Y2GYY6"],"itemData":{"id":95,"type":"article-journal","abstract":"Abstract.  Ixodes ricinus, the sheep tick, as a consequence of its habit of taking blood from mammalian hosts, can transmit disease from wild animals to humans.","container-title":"Bioscience Horizons: The International Journal of Student Research","DOI":"10.1093/biohorizons/hzr016","issue":"2","journalAbbreviation":"Bioscience Horizons","language":"en","note":"publisher: Oxford Academic","page":"140-148","source":"academic.oup.com","title":"Environmental parameters affecting tick (Ixodes ricinus) distribution during the summer season in Richmond Park, London","volume":"4","author":[{"family":"Greenfield","given":"B. P. J."}],"issued":{"date-parts":[["2011",6,1]]}}}],"schema":"https://github.com/citation-style-language/schema/raw/master/csl-citation.json"} </w:instrText>
      </w:r>
      <w:r>
        <w:fldChar w:fldCharType="separate"/>
      </w:r>
      <w:r w:rsidRPr="002F734D">
        <w:rPr>
          <w:rFonts w:ascii="Calibri" w:hAnsi="Calibri" w:cs="Calibri"/>
        </w:rPr>
        <w:t>(Greenfield 2011)</w:t>
      </w:r>
      <w:r>
        <w:fldChar w:fldCharType="end"/>
      </w:r>
    </w:p>
    <w:p w14:paraId="7C3AF4C1" w14:textId="75827C0F" w:rsidR="002F734D" w:rsidRDefault="006A3413" w:rsidP="00795417">
      <w:proofErr w:type="spellStart"/>
      <w:r>
        <w:t>Climatic</w:t>
      </w:r>
      <w:proofErr w:type="spellEnd"/>
      <w:r>
        <w:t xml:space="preserve"> data et le fameux</w:t>
      </w:r>
      <w:r w:rsidRPr="006A3413">
        <w:t xml:space="preserve"> saturation </w:t>
      </w:r>
      <w:proofErr w:type="spellStart"/>
      <w:r w:rsidRPr="006A3413">
        <w:t>deficit</w:t>
      </w:r>
      <w:proofErr w:type="spellEnd"/>
      <w:r w:rsidRPr="006A3413">
        <w:t xml:space="preserve"> (SD)</w:t>
      </w:r>
      <w:r>
        <w:t xml:space="preserve"> </w:t>
      </w:r>
      <w:r>
        <w:fldChar w:fldCharType="begin"/>
      </w:r>
      <w:r>
        <w:instrText xml:space="preserve"> ADDIN ZOTERO_ITEM CSL_CITATION {"citationID":"dRFAAhMH","properties":{"formattedCitation":"(Hauser et al. 2018)","plainCitation":"(Hauser et al. 2018)","noteIndex":0},"citationItems":[{"id":97,"uris":["http://zotero.org/users/local/UEuxHZ0O/items/HFK3AXPD"],"uri":["http://zotero.org/users/local/UEuxHZ0O/items/HFK3AXPD"],"itemData":{"id":97,"type":"article-journal","abstract":"One of the major public health challenges in the field of communicable diseases consists of being able to predict where and when a population is at risk of being infected by a pathogen. In the case of vector-borne diseases, such predictions often require strong ecological knowledge of the vector life-cycle and the environmental conditions promoting or preventing its establishment and maintenance. In this study, we analyse how climatic factors influence the abundance and phenology of the Lyme borreliosis vector Ixodes ricinus in a Swiss temperate forest, based on a long-term monthly observation over a period of 15 years (2000 and 2014).","container-title":"Parasites &amp; Vectors","DOI":"10.1186/s13071-018-2876-7","ISSN":"1756-3305","issue":"1","journalAbbreviation":"Parasites &amp; Vectors","page":"289","source":"BioMed Central","title":"Influence of climatic factors on Ixodes ricinus nymph abundance and phenology over a long-term monthly observation in Switzerland (2000–2014)","volume":"11","author":[{"family":"Hauser","given":"Gaël"},{"family":"Rais","given":"Olivier"},{"family":"Morán Cadenas","given":"Francisca"},{"family":"Gonseth","given":"Yves"},{"family":"Bouzelboudjen","given":"Mahmoud"},{"family":"Gern","given":"Lise"}],"issued":{"date-parts":[["2018",5,8]]}}}],"schema":"https://github.com/citation-style-language/schema/raw/master/csl-citation.json"} </w:instrText>
      </w:r>
      <w:r>
        <w:fldChar w:fldCharType="separate"/>
      </w:r>
      <w:r w:rsidRPr="006A3413">
        <w:rPr>
          <w:rFonts w:ascii="Calibri" w:hAnsi="Calibri" w:cs="Calibri"/>
        </w:rPr>
        <w:t>(Hauser et al. 2018)</w:t>
      </w:r>
      <w:r>
        <w:fldChar w:fldCharType="end"/>
      </w:r>
    </w:p>
    <w:p w14:paraId="29DE5000" w14:textId="50AFCFEA" w:rsidR="00DC7BE9" w:rsidRDefault="00DC7BE9" w:rsidP="00795417"/>
    <w:p w14:paraId="03C81B87" w14:textId="7615B371" w:rsidR="00DC7BE9" w:rsidRPr="00DC7BE9" w:rsidRDefault="00DC7BE9" w:rsidP="00DC7BE9">
      <w:pPr>
        <w:rPr>
          <w:lang w:val="en-US"/>
        </w:rPr>
      </w:pPr>
      <w:r w:rsidRPr="00DC7BE9">
        <w:rPr>
          <w:lang w:val="en-US"/>
        </w:rPr>
        <w:t>Using volunteered observations to map human exposure to ticks (</w:t>
      </w:r>
      <w:proofErr w:type="spellStart"/>
      <w:r w:rsidRPr="00DC7BE9">
        <w:rPr>
          <w:lang w:val="en-US"/>
        </w:rPr>
        <w:t>collecte</w:t>
      </w:r>
      <w:proofErr w:type="spellEnd"/>
      <w:r w:rsidRPr="00DC7BE9">
        <w:rPr>
          <w:lang w:val="en-US"/>
        </w:rPr>
        <w:t xml:space="preserve"> de </w:t>
      </w:r>
      <w:proofErr w:type="spellStart"/>
      <w:r w:rsidRPr="00DC7BE9">
        <w:rPr>
          <w:lang w:val="en-US"/>
        </w:rPr>
        <w:t>piq</w:t>
      </w:r>
      <w:r>
        <w:rPr>
          <w:lang w:val="en-US"/>
        </w:rPr>
        <w:t>ûres</w:t>
      </w:r>
      <w:proofErr w:type="spellEnd"/>
      <w:r>
        <w:rPr>
          <w:lang w:val="en-US"/>
        </w:rPr>
        <w:t xml:space="preserve"> a posteriori)</w:t>
      </w:r>
      <w:r>
        <w:rPr>
          <w:lang w:val="en-US"/>
        </w:rPr>
        <w:fldChar w:fldCharType="begin"/>
      </w:r>
      <w:r>
        <w:rPr>
          <w:lang w:val="en-US"/>
        </w:rPr>
        <w:instrText xml:space="preserve"> ADDIN ZOTERO_ITEM CSL_CITATION {"citationID":"6uUPlCXe","properties":{"formattedCitation":"(Garcia-Marti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Pr>
          <w:lang w:val="en-US"/>
        </w:rPr>
        <w:fldChar w:fldCharType="separate"/>
      </w:r>
      <w:r w:rsidRPr="00DC7BE9">
        <w:rPr>
          <w:rFonts w:ascii="Calibri" w:hAnsi="Calibri" w:cs="Calibri"/>
          <w:lang w:val="en-US"/>
        </w:rPr>
        <w:t>(Garcia-Marti et al. 2018)</w:t>
      </w:r>
      <w:r>
        <w:rPr>
          <w:lang w:val="en-US"/>
        </w:rPr>
        <w:fldChar w:fldCharType="end"/>
      </w:r>
    </w:p>
    <w:p w14:paraId="335D5EA5" w14:textId="77777777" w:rsidR="00DC7BE9" w:rsidRPr="00DC7BE9" w:rsidRDefault="00DC7BE9" w:rsidP="00795417">
      <w:pPr>
        <w:rPr>
          <w:lang w:val="en-US"/>
        </w:rPr>
      </w:pPr>
    </w:p>
    <w:p w14:paraId="3C91C75B" w14:textId="77777777" w:rsidR="00980FC3" w:rsidRDefault="00980FC3" w:rsidP="00980FC3">
      <w:pPr>
        <w:pStyle w:val="Paragraphedeliste"/>
        <w:numPr>
          <w:ilvl w:val="0"/>
          <w:numId w:val="1"/>
        </w:numPr>
      </w:pPr>
      <w:proofErr w:type="spellStart"/>
      <w:r>
        <w:t>Results</w:t>
      </w:r>
      <w:proofErr w:type="spellEnd"/>
    </w:p>
    <w:p w14:paraId="3F99C99F" w14:textId="77777777" w:rsidR="00980FC3" w:rsidRDefault="00980FC3" w:rsidP="00980FC3"/>
    <w:p w14:paraId="09D8B141" w14:textId="77777777" w:rsidR="00980FC3" w:rsidRDefault="00980FC3" w:rsidP="00980FC3">
      <w:pPr>
        <w:pStyle w:val="Paragraphedeliste"/>
        <w:numPr>
          <w:ilvl w:val="1"/>
          <w:numId w:val="1"/>
        </w:numPr>
      </w:pPr>
      <w:r w:rsidRPr="00980FC3">
        <w:t>Cartographie des signalements de piqures</w:t>
      </w:r>
    </w:p>
    <w:p w14:paraId="5914D1F2" w14:textId="77777777" w:rsidR="00980FC3" w:rsidRDefault="00980FC3">
      <w:r>
        <w:t>Cf. « </w:t>
      </w:r>
      <w:r w:rsidRPr="00980FC3">
        <w:t xml:space="preserve">Apport de </w:t>
      </w:r>
      <w:proofErr w:type="spellStart"/>
      <w:r w:rsidRPr="00980FC3">
        <w:t>CiTIQUE</w:t>
      </w:r>
      <w:proofErr w:type="spellEnd"/>
      <w:r w:rsidRPr="00980FC3">
        <w:t xml:space="preserve"> à la prévention contre les maladies à tique_v7_vg</w:t>
      </w:r>
      <w:r>
        <w:t>.docx » p. 12</w:t>
      </w:r>
    </w:p>
    <w:p w14:paraId="0EC707C2" w14:textId="77777777" w:rsidR="00980FC3" w:rsidRDefault="001C25A6">
      <w:r>
        <w:tab/>
        <w:t xml:space="preserve">Carte de risques </w:t>
      </w:r>
      <w:r>
        <w:rPr>
          <w:rFonts w:cstheme="minorHAnsi"/>
        </w:rPr>
        <w:t>≠</w:t>
      </w:r>
      <w:r>
        <w:t xml:space="preserve"> cartes des signalements</w:t>
      </w:r>
    </w:p>
    <w:p w14:paraId="048164F6" w14:textId="77777777" w:rsidR="001C25A6" w:rsidRDefault="001C25A6">
      <w:r>
        <w:tab/>
        <w:t xml:space="preserve">Collecte </w:t>
      </w:r>
      <w:proofErr w:type="spellStart"/>
      <w:r>
        <w:t>protocolisée</w:t>
      </w:r>
      <w:proofErr w:type="spellEnd"/>
    </w:p>
    <w:p w14:paraId="730AEFC8" w14:textId="77777777" w:rsidR="001C25A6" w:rsidRDefault="001C25A6"/>
    <w:p w14:paraId="059DB143" w14:textId="4FBC8959" w:rsidR="00980FC3" w:rsidRDefault="00980FC3" w:rsidP="00FA7844">
      <w:pPr>
        <w:pStyle w:val="Paragraphedeliste"/>
        <w:numPr>
          <w:ilvl w:val="0"/>
          <w:numId w:val="1"/>
        </w:numPr>
      </w:pPr>
      <w:r>
        <w:t>Discussion</w:t>
      </w:r>
    </w:p>
    <w:p w14:paraId="0EEDF28D" w14:textId="025F315D" w:rsidR="00BE3417" w:rsidRDefault="00BE3417" w:rsidP="00BE3417">
      <w:r>
        <w:t>Réchauffement climatique</w:t>
      </w:r>
    </w:p>
    <w:p w14:paraId="18F57030" w14:textId="37D5CC69" w:rsidR="00BE3417" w:rsidRDefault="00BE3417" w:rsidP="00BE3417">
      <w:r>
        <w:t>Températures</w:t>
      </w:r>
    </w:p>
    <w:p w14:paraId="7E7B36CC" w14:textId="74EC0443" w:rsidR="00BE3417" w:rsidRDefault="00BE3417" w:rsidP="00BE3417">
      <w:r>
        <w:t>Si l’on se base sur l</w:t>
      </w:r>
      <w:r w:rsidRPr="00BE3417">
        <w:t>’évolution du climat passé en Ile-de-</w:t>
      </w:r>
      <w:r>
        <w:t xml:space="preserve">France, c’est bien une </w:t>
      </w:r>
      <w:r w:rsidRPr="00BE3417">
        <w:t>hausse nette des températures</w:t>
      </w:r>
      <w:r>
        <w:t xml:space="preserve"> qui est décrite dans la littérature. « </w:t>
      </w:r>
      <w:r w:rsidRPr="00BE3417">
        <w:rPr>
          <w:i/>
        </w:rPr>
        <w:t>Sur les 50 dernières années, les températures annuelles ont augmenté d’environ 0,3 °C par décennie. Les cinq années les plus chaudes (2011, 2014, 2015,</w:t>
      </w:r>
      <w:r w:rsidR="00DC3ED5">
        <w:rPr>
          <w:i/>
        </w:rPr>
        <w:t xml:space="preserve"> </w:t>
      </w:r>
      <w:r w:rsidRPr="00BE3417">
        <w:rPr>
          <w:i/>
        </w:rPr>
        <w:t xml:space="preserve">2017 et 2003) ont été observées au XXIe siècle. À l’échelle saisonnière, c’est l’été qui se réchauffe le plus, avec des hausses de l’ordre de 0,4 °C par décennie (températures minimales et </w:t>
      </w:r>
      <w:r w:rsidRPr="00BE3417">
        <w:rPr>
          <w:i/>
        </w:rPr>
        <w:lastRenderedPageBreak/>
        <w:t>maximales), suivi par le printemps avec une hausse de 0,3 °C par décennie. En automne et en hiver, les tendances sont également à la hausse mais les valeurs moins fortes : 0,2 à 0,3 °C par décennies.</w:t>
      </w:r>
      <w:r>
        <w:t xml:space="preserve"> » </w:t>
      </w:r>
      <w:r>
        <w:fldChar w:fldCharType="begin"/>
      </w:r>
      <w:r>
        <w:instrText xml:space="preserve"> ADDIN ZOTERO_ITEM CSL_CITATION {"citationID":"LQ1FkZzN","properties":{"formattedCitation":"(Bardis and Hissem 2018)","plainCitation":"(Bardis and Hissem 2018)","noteIndex":0},"citationItems":[{"id":180,"uris":["http://zotero.org/users/local/UEuxHZ0O/items/QILGY6KS"],"uri":["http://zotero.org/users/local/UEuxHZ0O/items/QILGY6KS"],"itemData":{"id":180,"type":"article-journal","language":"fr","page":"19","source":"Zotero","title":"Paris face au changement climatique","author":[{"family":"Bardis","given":"Sarah"},{"family":"Hissem","given":"Nora"}],"issued":{"date-parts":[["2018"]]}}}],"schema":"https://github.com/citation-style-language/schema/raw/master/csl-citation.json"} </w:instrText>
      </w:r>
      <w:r>
        <w:fldChar w:fldCharType="separate"/>
      </w:r>
      <w:r w:rsidRPr="00BE3417">
        <w:rPr>
          <w:rFonts w:ascii="Calibri" w:hAnsi="Calibri" w:cs="Calibri"/>
        </w:rPr>
        <w:t>(Bardis and Hissem 2018)</w:t>
      </w:r>
      <w:r>
        <w:fldChar w:fldCharType="end"/>
      </w:r>
      <w:r w:rsidRPr="00BE3417">
        <w:t>.</w:t>
      </w:r>
      <w:r>
        <w:t xml:space="preserve"> </w:t>
      </w:r>
      <w:r w:rsidR="00B904AC">
        <w:t>De même, selon la même source, sur la période 1959-2009, le nombre de jours de gel a été réduit de 3 à 4 jours par décennies.</w:t>
      </w:r>
      <w:r w:rsidR="00DC3ED5">
        <w:t xml:space="preserve"> Le réchauffement moyen annuel en France </w:t>
      </w:r>
      <w:r w:rsidR="00DC3ED5" w:rsidRPr="00DC3ED5">
        <w:t xml:space="preserve">est </w:t>
      </w:r>
      <w:r w:rsidR="00DC3ED5">
        <w:t xml:space="preserve">du même ordre de grandeur </w:t>
      </w:r>
      <w:r w:rsidR="00DC3ED5" w:rsidRPr="00DC3ED5">
        <w:t xml:space="preserve">et s'explique </w:t>
      </w:r>
      <w:r w:rsidR="00DC3ED5">
        <w:t xml:space="preserve">là encore </w:t>
      </w:r>
      <w:r w:rsidR="00DC3ED5" w:rsidRPr="00DC3ED5">
        <w:t>principalement par l'augmentation des températures au printemps et en été</w:t>
      </w:r>
      <w:r w:rsidR="00DC3ED5">
        <w:t xml:space="preserve"> </w:t>
      </w:r>
      <w:r w:rsidR="00DC3ED5">
        <w:fldChar w:fldCharType="begin"/>
      </w:r>
      <w:r w:rsidR="00DC3ED5">
        <w:instrText xml:space="preserve"> ADDIN ZOTERO_ITEM CSL_CITATION {"citationID":"lg0pZ3B0","properties":{"formattedCitation":"(Gibelin et al. 2014)","plainCitation":"(Gibelin et al. 2014)","noteIndex":0},"citationItems":[{"id":191,"uris":["http://zotero.org/users/local/UEuxHZ0O/items/YTF47NA6"],"uri":["http://zotero.org/users/local/UEuxHZ0O/items/YTF47NA6"],"itemData":{"id":191,"type":"article-journal","container-title":"La Météorologie","DOI":"10.4267/2042/54336","ISSN":"0026-1181","issue":"87","journalAbbreviation":"Météorologie","language":"fr","page":"45","source":"DOI.org (Crossref)","title":"Evolution de la température en France depuis les années 1950 : Constitution d'un nouveau jeu de séries homogénéisées de référence","title-short":"Evolution de la température en France depuis les années 1950","volume":"8","author":[{"family":"Gibelin","given":"Anne-Laure"},{"family":"Dubuisson","given":"Brigitte"},{"family":"Corre","given":"Lola"},{"family":"Deaux","given":"Nathalie"},{"family":"Jourdain","given":"Sylvie"},{"family":"Laval","given":"Laurence"},{"family":"Piquemal","given":"Jean-Michel"},{"family":"Mestre","given":"Olivier"},{"family":"Dennetière","given":"Denis"},{"family":"Desmidt","given":"Stéphanie"},{"family":"Tamburini","given":"Agnès"}],"issued":{"date-parts":[["2014"]]}}}],"schema":"https://github.com/citation-style-language/schema/raw/master/csl-citation.json"} </w:instrText>
      </w:r>
      <w:r w:rsidR="00DC3ED5">
        <w:fldChar w:fldCharType="separate"/>
      </w:r>
      <w:r w:rsidR="00DC3ED5" w:rsidRPr="00DC3ED5">
        <w:rPr>
          <w:rFonts w:ascii="Calibri" w:hAnsi="Calibri" w:cs="Calibri"/>
        </w:rPr>
        <w:t>(Gibelin et al. 2014)</w:t>
      </w:r>
      <w:r w:rsidR="00DC3ED5">
        <w:fldChar w:fldCharType="end"/>
      </w:r>
      <w:r w:rsidR="00DC3ED5">
        <w:t>.</w:t>
      </w:r>
      <w:r w:rsidR="00DC3ED5" w:rsidRPr="00DC3ED5">
        <w:t xml:space="preserve"> </w:t>
      </w:r>
      <w:r w:rsidR="00DC3ED5">
        <w:t>Quels que soient les scénarios dit RCP (</w:t>
      </w:r>
      <w:proofErr w:type="spellStart"/>
      <w:r w:rsidR="00DC3ED5" w:rsidRPr="00DC3ED5">
        <w:t>Representative</w:t>
      </w:r>
      <w:proofErr w:type="spellEnd"/>
      <w:r w:rsidR="00DC3ED5" w:rsidRPr="00DC3ED5">
        <w:t xml:space="preserve"> Concentration </w:t>
      </w:r>
      <w:proofErr w:type="spellStart"/>
      <w:r w:rsidR="00DC3ED5" w:rsidRPr="00DC3ED5">
        <w:t>Pathways</w:t>
      </w:r>
      <w:proofErr w:type="spellEnd"/>
      <w:r w:rsidR="00DC3ED5">
        <w:t xml:space="preserve">) du forçage radiatif </w:t>
      </w:r>
      <w:r w:rsidR="00DC3ED5">
        <w:fldChar w:fldCharType="begin"/>
      </w:r>
      <w:r w:rsidR="00DC3ED5">
        <w:instrText xml:space="preserve"> ADDIN ZOTERO_ITEM CSL_CITATION {"citationID":"cdFeHnfZ","properties":{"formattedCitation":"(Guivarch and Rozenberg n.d.; Moss and Intergovernmental Panel on Climate Change 2008)","plainCitation":"(Guivarch and Rozenberg n.d.; Moss and Intergovernmental Panel on Climate Change 2008)","noteIndex":0},"citationItems":[{"id":188,"uris":["http://zotero.org/users/local/UEuxHZ0O/items/EDA97BNX"],"uri":["http://zotero.org/users/local/UEuxHZ0O/items/EDA97BNX"],"itemData":{"id":188,"type":"article-journal","abstract":"The scientific community is developing a new generation of scenarios to inform the choices we have to make when it comes to responding to climate change. This new generation of scenarios integrates more fully the mechanisms that regulate climate and provides insights to spatial and temporal resolutions unexplored in previous exercises. In addition, it gives a framework for integrating explicit climate policies for mitigation and adaptation, which allows assessing the benefits and costs of climate policies in different socio-economic scenarios. Finally, it introduces a new way of working that strengthens the collaboration between different research communities on climate change.","language":"fr","page":"21","source":"Zotero","title":"Les nouveaux scénarios socio-économiques pour la recherche sur le changement climatique","author":[{"family":"Guivarch","given":"Céline"},{"family":"Rozenberg","given":"Julie"}]}},{"id":185,"uris":["http://zotero.org/users/local/UEuxHZ0O/items/XPWA88NM"],"uri":["http://zotero.org/users/local/UEuxHZ0O/items/XPWA88NM"],"itemData":{"id":185,"type":"book","call-number":"QC981.8.G56 I63 2008","event-place":"Geneva, Switzerland","ISBN":"978-92-9169-125-8","language":"en","note":"event: IPCC Expert Meeting","number-of-pages":"124","publisher":"Intergovernmental Panel on Climate Change","publisher-place":"Geneva, Switzerland","source":"Library of Congress ISBN","title":"Towards new scenarios for analysis of emissions, climate change, impacts, and response strategies: IPCC Expert Meeting report: 19-21 September, 2007, Noordwijkerhout, The Netherlands","title-short":"Towards new scenarios for analysis of emissions, climate change, impacts, and response strategies","editor":[{"family":"Moss","given":"Richard"},{"family":"Intergovernmental Panel on Climate Change","given":""}],"issued":{"date-parts":[["2008"]]}}}],"schema":"https://github.com/citation-style-language/schema/raw/master/csl-citation.json"} </w:instrText>
      </w:r>
      <w:r w:rsidR="00DC3ED5">
        <w:fldChar w:fldCharType="separate"/>
      </w:r>
      <w:r w:rsidR="00DC3ED5" w:rsidRPr="00DC3ED5">
        <w:rPr>
          <w:rFonts w:ascii="Calibri" w:hAnsi="Calibri" w:cs="Calibri"/>
        </w:rPr>
        <w:t>(</w:t>
      </w:r>
      <w:proofErr w:type="spellStart"/>
      <w:r w:rsidR="00DC3ED5" w:rsidRPr="00DC3ED5">
        <w:rPr>
          <w:rFonts w:ascii="Calibri" w:hAnsi="Calibri" w:cs="Calibri"/>
        </w:rPr>
        <w:t>Guivarch</w:t>
      </w:r>
      <w:proofErr w:type="spellEnd"/>
      <w:r w:rsidR="00DC3ED5" w:rsidRPr="00DC3ED5">
        <w:rPr>
          <w:rFonts w:ascii="Calibri" w:hAnsi="Calibri" w:cs="Calibri"/>
        </w:rPr>
        <w:t xml:space="preserve"> and </w:t>
      </w:r>
      <w:proofErr w:type="spellStart"/>
      <w:r w:rsidR="00DC3ED5" w:rsidRPr="00DC3ED5">
        <w:rPr>
          <w:rFonts w:ascii="Calibri" w:hAnsi="Calibri" w:cs="Calibri"/>
        </w:rPr>
        <w:t>Rozenberg</w:t>
      </w:r>
      <w:proofErr w:type="spellEnd"/>
      <w:r w:rsidR="00DC3ED5" w:rsidRPr="00DC3ED5">
        <w:rPr>
          <w:rFonts w:ascii="Calibri" w:hAnsi="Calibri" w:cs="Calibri"/>
        </w:rPr>
        <w:t xml:space="preserve"> </w:t>
      </w:r>
      <w:proofErr w:type="spellStart"/>
      <w:r w:rsidR="00DC3ED5" w:rsidRPr="00DC3ED5">
        <w:rPr>
          <w:rFonts w:ascii="Calibri" w:hAnsi="Calibri" w:cs="Calibri"/>
        </w:rPr>
        <w:t>n.d</w:t>
      </w:r>
      <w:proofErr w:type="spellEnd"/>
      <w:r w:rsidR="00DC3ED5" w:rsidRPr="00DC3ED5">
        <w:rPr>
          <w:rFonts w:ascii="Calibri" w:hAnsi="Calibri" w:cs="Calibri"/>
        </w:rPr>
        <w:t xml:space="preserve">.; Moss and </w:t>
      </w:r>
      <w:proofErr w:type="spellStart"/>
      <w:r w:rsidR="00DC3ED5" w:rsidRPr="00DC3ED5">
        <w:rPr>
          <w:rFonts w:ascii="Calibri" w:hAnsi="Calibri" w:cs="Calibri"/>
        </w:rPr>
        <w:t>Intergovernmental</w:t>
      </w:r>
      <w:proofErr w:type="spellEnd"/>
      <w:r w:rsidR="00DC3ED5" w:rsidRPr="00DC3ED5">
        <w:rPr>
          <w:rFonts w:ascii="Calibri" w:hAnsi="Calibri" w:cs="Calibri"/>
        </w:rPr>
        <w:t xml:space="preserve"> Panel on </w:t>
      </w:r>
      <w:proofErr w:type="spellStart"/>
      <w:r w:rsidR="00DC3ED5" w:rsidRPr="00DC3ED5">
        <w:rPr>
          <w:rFonts w:ascii="Calibri" w:hAnsi="Calibri" w:cs="Calibri"/>
        </w:rPr>
        <w:t>Climate</w:t>
      </w:r>
      <w:proofErr w:type="spellEnd"/>
      <w:r w:rsidR="00DC3ED5" w:rsidRPr="00DC3ED5">
        <w:rPr>
          <w:rFonts w:ascii="Calibri" w:hAnsi="Calibri" w:cs="Calibri"/>
        </w:rPr>
        <w:t xml:space="preserve"> Change 2008)</w:t>
      </w:r>
      <w:r w:rsidR="00DC3ED5">
        <w:fldChar w:fldCharType="end"/>
      </w:r>
      <w:r w:rsidR="00DC3ED5">
        <w:t xml:space="preserve">, les projections montrent une poursuite de l’élévation des températures jusqu’en 2050. </w:t>
      </w:r>
      <w:r w:rsidR="00452215">
        <w:t>« </w:t>
      </w:r>
      <w:r w:rsidR="00452215" w:rsidRPr="00452215">
        <w:rPr>
          <w:i/>
        </w:rPr>
        <w:t xml:space="preserve">En hiver, l’augmentation des températures serait comprise entre 0.6 et 1.3 °C pour le milieu du siècle par rapport à la période de référence 1976-2005 selon les deux modèles climatiques diffués par le portail </w:t>
      </w:r>
      <w:proofErr w:type="spellStart"/>
      <w:r w:rsidR="00452215" w:rsidRPr="00452215">
        <w:rPr>
          <w:i/>
        </w:rPr>
        <w:t>Drias</w:t>
      </w:r>
      <w:proofErr w:type="spellEnd"/>
      <w:r w:rsidR="00452215" w:rsidRPr="00452215">
        <w:rPr>
          <w:rStyle w:val="Appelnotedebasdep"/>
          <w:i/>
        </w:rPr>
        <w:footnoteReference w:id="14"/>
      </w:r>
      <w:r w:rsidR="00452215" w:rsidRPr="00452215">
        <w:rPr>
          <w:i/>
        </w:rPr>
        <w:t>. A la fin du siècle, elle serait de +0.9 à +3.6°C suivant les scénarios. </w:t>
      </w:r>
      <w:r w:rsidR="00452215">
        <w:t xml:space="preserve">», elle serait plus marquée en été, de l’ordre de +1.3 à +5.3 °C </w:t>
      </w:r>
      <w:r w:rsidR="00452215">
        <w:fldChar w:fldCharType="begin"/>
      </w:r>
      <w:r w:rsidR="00452215">
        <w:instrText xml:space="preserve"> ADDIN ZOTERO_ITEM CSL_CITATION {"citationID":"bfEtcmAA","properties":{"formattedCitation":"(Aub\\uc0\\u233{}, D. 2016)","plainCitation":"(Aubé, D. 2016)","noteIndex":0},"citationItems":[{"id":194,"uris":["http://zotero.org/users/local/UEuxHZ0O/items/J6P5WI7W"],"uri":["http://zotero.org/users/local/UEuxHZ0O/items/J6P5WI7W"],"itemData":{"id":194,"type":"webpage","container-title":"Agence de l'eau Rhône Méditerranée Corse","note":"Collection « eau &amp; connaissance ». Agence de l’eau Rhône Méditerranée Corse. 114 pages.","title":"Impacts du changement climatique dans le domaine de l’eau sur les bassins Rhône-Méditerranée et Corse - Bilan actualisé des connaissances.","URL":"https://www.actu-environnement.com/media/pdf/news-30801-bilan-connaissances-changement-climat-eau-rmc.pdf","author":[{"literal":"Aubé, D."}],"accessed":{"date-parts":[["2020",4,28]]},"issued":{"date-parts":[["2016"]]}}}],"schema":"https://github.com/citation-style-language/schema/raw/master/csl-citation.json"} </w:instrText>
      </w:r>
      <w:r w:rsidR="00452215">
        <w:fldChar w:fldCharType="separate"/>
      </w:r>
      <w:r w:rsidR="00452215" w:rsidRPr="00452215">
        <w:rPr>
          <w:rFonts w:ascii="Calibri" w:hAnsi="Calibri" w:cs="Calibri"/>
          <w:szCs w:val="24"/>
        </w:rPr>
        <w:t>(</w:t>
      </w:r>
      <w:proofErr w:type="spellStart"/>
      <w:r w:rsidR="00452215" w:rsidRPr="00452215">
        <w:rPr>
          <w:rFonts w:ascii="Calibri" w:hAnsi="Calibri" w:cs="Calibri"/>
          <w:szCs w:val="24"/>
        </w:rPr>
        <w:t>Aubé</w:t>
      </w:r>
      <w:proofErr w:type="spellEnd"/>
      <w:r w:rsidR="00452215" w:rsidRPr="00452215">
        <w:rPr>
          <w:rFonts w:ascii="Calibri" w:hAnsi="Calibri" w:cs="Calibri"/>
          <w:szCs w:val="24"/>
        </w:rPr>
        <w:t>, D. 2016)</w:t>
      </w:r>
      <w:r w:rsidR="00452215">
        <w:fldChar w:fldCharType="end"/>
      </w:r>
      <w:r w:rsidR="00452215">
        <w:t xml:space="preserve"> .</w:t>
      </w:r>
    </w:p>
    <w:p w14:paraId="4B18664F" w14:textId="77777777" w:rsidR="00DC3ED5" w:rsidRDefault="00DC3ED5" w:rsidP="00BE3417"/>
    <w:p w14:paraId="0A5F7C98" w14:textId="0254D7DA" w:rsidR="00865AD9" w:rsidRDefault="00865AD9" w:rsidP="00BE3417">
      <w:r>
        <w:t>Précipitations</w:t>
      </w:r>
    </w:p>
    <w:p w14:paraId="0DA61682" w14:textId="1D2A5EFB" w:rsidR="00980FC3" w:rsidRDefault="00865AD9" w:rsidP="00187010">
      <w:r>
        <w:t xml:space="preserve">En Île-de-France, le signal n’est pas très évident. Il y a bien </w:t>
      </w:r>
      <w:r w:rsidRPr="00865AD9">
        <w:t>une légère augmentation des cumuls annuels</w:t>
      </w:r>
      <w:r>
        <w:t>, mais elle n’est pas aussi nette que l’augmentation des températures. D’un point de vue saisonnier</w:t>
      </w:r>
      <w:r w:rsidRPr="00865AD9">
        <w:t xml:space="preserve">, </w:t>
      </w:r>
      <w:r>
        <w:t>« </w:t>
      </w:r>
      <w:r w:rsidRPr="00865AD9">
        <w:t>l</w:t>
      </w:r>
      <w:r w:rsidRPr="00865AD9">
        <w:rPr>
          <w:i/>
        </w:rPr>
        <w:t>es automnes sont légèrement plus secs, tandis que les autres saisons sont légèrement plus humides, mais les variations restent faibles.</w:t>
      </w:r>
      <w:r>
        <w:t xml:space="preserve"> » </w:t>
      </w:r>
      <w:r w:rsidR="00D835CA">
        <w:t xml:space="preserve">avec une forte variabilité interannuelle </w:t>
      </w:r>
      <w:r>
        <w:fldChar w:fldCharType="begin"/>
      </w:r>
      <w:r w:rsidR="00DC3ED5">
        <w:instrText xml:space="preserve"> ADDIN ZOTERO_ITEM CSL_CITATION {"citationID":"RfxFxWst","properties":{"formattedCitation":"(Bardis and Hissem 2018)","plainCitation":"(Bardis and Hissem 2018)","noteIndex":0},"citationItems":[{"id":180,"uris":["http://zotero.org/users/local/UEuxHZ0O/items/QILGY6KS"],"uri":["http://zotero.org/users/local/UEuxHZ0O/items/QILGY6KS"],"itemData":{"id":180,"type":"article-journal","language":"fr","page":"19","source":"Zotero","title":"Paris face au changement climatique","author":[{"family":"Bardis","given":"Sarah"},{"family":"Hissem","given":"Nora"}],"issued":{"date-parts":[["2018"]]}}}],"schema":"https://github.com/citation-style-language/schema/raw/master/csl-citation.json"} </w:instrText>
      </w:r>
      <w:r>
        <w:fldChar w:fldCharType="separate"/>
      </w:r>
      <w:r w:rsidRPr="00BE3417">
        <w:rPr>
          <w:rFonts w:ascii="Calibri" w:hAnsi="Calibri" w:cs="Calibri"/>
        </w:rPr>
        <w:t xml:space="preserve">(Bardis and </w:t>
      </w:r>
      <w:proofErr w:type="spellStart"/>
      <w:r w:rsidRPr="00BE3417">
        <w:rPr>
          <w:rFonts w:ascii="Calibri" w:hAnsi="Calibri" w:cs="Calibri"/>
        </w:rPr>
        <w:t>Hissem</w:t>
      </w:r>
      <w:proofErr w:type="spellEnd"/>
      <w:r w:rsidRPr="00BE3417">
        <w:rPr>
          <w:rFonts w:ascii="Calibri" w:hAnsi="Calibri" w:cs="Calibri"/>
        </w:rPr>
        <w:t xml:space="preserve"> 2018)</w:t>
      </w:r>
      <w:r>
        <w:fldChar w:fldCharType="end"/>
      </w:r>
      <w:r w:rsidR="00DC3ED5">
        <w:t>. Ceci se traduit par un assèchement des sols au printemps et en été. A l’échelle de la France, une faible augmentation des précipitations est caractérisée sur le quart nord-est de la France assortie d’une diminution dans le sud-est. « </w:t>
      </w:r>
      <w:r w:rsidR="00DC3ED5" w:rsidRPr="00DC3ED5">
        <w:rPr>
          <w:i/>
        </w:rPr>
        <w:t>A l’échelle saisonnière, les diminutions des précipitations dans le sud de la France sont principalement marquées en hiver et en été. Les tendances à l’augmentation sur le centre et le nord du bassin Rhône-Méditerranée sont principalement en automne (météo France/</w:t>
      </w:r>
      <w:proofErr w:type="spellStart"/>
      <w:r w:rsidR="00DC3ED5" w:rsidRPr="00DC3ED5">
        <w:rPr>
          <w:i/>
        </w:rPr>
        <w:t>climatHD</w:t>
      </w:r>
      <w:proofErr w:type="spellEnd"/>
      <w:r w:rsidR="00DC3ED5" w:rsidRPr="00DC3ED5">
        <w:rPr>
          <w:i/>
        </w:rPr>
        <w:t>).</w:t>
      </w:r>
      <w:r w:rsidR="00DC3ED5">
        <w:t> »</w:t>
      </w:r>
      <w:r w:rsidR="00FC23F2">
        <w:t xml:space="preserve"> </w:t>
      </w:r>
      <w:r w:rsidR="00FC23F2">
        <w:fldChar w:fldCharType="begin"/>
      </w:r>
      <w:r w:rsidR="00FC23F2">
        <w:instrText xml:space="preserve"> ADDIN ZOTERO_ITEM CSL_CITATION {"citationID":"CCFIvsS4","properties":{"formattedCitation":"(Aub\\uc0\\u233{}, D. 2016)","plainCitation":"(Aubé, D. 2016)","noteIndex":0},"citationItems":[{"id":194,"uris":["http://zotero.org/users/local/UEuxHZ0O/items/J6P5WI7W"],"uri":["http://zotero.org/users/local/UEuxHZ0O/items/J6P5WI7W"],"itemData":{"id":194,"type":"webpage","container-title":"Agence de l'eau Rhône Méditerranée Corse","note":"Collection « eau &amp; connaissance ». Agence de l’eau Rhône Méditerranée Corse. 114 pages.","title":"Impacts du changement climatique dans le domaine de l’eau sur les bassins Rhône-Méditerranée et Corse - Bilan actualisé des connaissances.","URL":"https://www.actu-environnement.com/media/pdf/news-30801-bilan-connaissances-changement-climat-eau-rmc.pdf","author":[{"literal":"Aubé, D."}],"accessed":{"date-parts":[["2020",4,28]]},"issued":{"date-parts":[["2016"]]}}}],"schema":"https://github.com/citation-style-language/schema/raw/master/csl-citation.json"} </w:instrText>
      </w:r>
      <w:r w:rsidR="00FC23F2">
        <w:fldChar w:fldCharType="separate"/>
      </w:r>
      <w:r w:rsidR="00FC23F2" w:rsidRPr="00FC23F2">
        <w:rPr>
          <w:rFonts w:ascii="Calibri" w:hAnsi="Calibri" w:cs="Calibri"/>
          <w:szCs w:val="24"/>
        </w:rPr>
        <w:t>(</w:t>
      </w:r>
      <w:proofErr w:type="spellStart"/>
      <w:r w:rsidR="00FC23F2" w:rsidRPr="00FC23F2">
        <w:rPr>
          <w:rFonts w:ascii="Calibri" w:hAnsi="Calibri" w:cs="Calibri"/>
          <w:szCs w:val="24"/>
        </w:rPr>
        <w:t>Aubé</w:t>
      </w:r>
      <w:proofErr w:type="spellEnd"/>
      <w:r w:rsidR="00FC23F2" w:rsidRPr="00FC23F2">
        <w:rPr>
          <w:rFonts w:ascii="Calibri" w:hAnsi="Calibri" w:cs="Calibri"/>
          <w:szCs w:val="24"/>
        </w:rPr>
        <w:t>, D. 2016)</w:t>
      </w:r>
      <w:r w:rsidR="00FC23F2">
        <w:fldChar w:fldCharType="end"/>
      </w:r>
      <w:r w:rsidR="00DC3ED5" w:rsidRPr="00DC3ED5">
        <w:t>.</w:t>
      </w:r>
      <w:r w:rsidR="00DC3ED5">
        <w:t xml:space="preserve"> </w:t>
      </w:r>
      <w:r w:rsidR="00187010">
        <w:t xml:space="preserve">Selon les projections de </w:t>
      </w:r>
      <w:r w:rsidR="00187010" w:rsidRPr="00187010">
        <w:t xml:space="preserve">Terray et </w:t>
      </w:r>
      <w:proofErr w:type="spellStart"/>
      <w:r w:rsidR="00187010" w:rsidRPr="00187010">
        <w:t>Boé</w:t>
      </w:r>
      <w:proofErr w:type="spellEnd"/>
      <w:r w:rsidR="00187010">
        <w:t xml:space="preserve"> sur la France </w:t>
      </w:r>
      <w:r w:rsidR="00187010">
        <w:fldChar w:fldCharType="begin"/>
      </w:r>
      <w:r w:rsidR="00187010">
        <w:instrText xml:space="preserve"> ADDIN ZOTERO_ITEM CSL_CITATION {"citationID":"RoiavOYS","properties":{"formattedCitation":"(Terray and Bo\\uc0\\u233{} 2013)","plainCitation":"(Terray and Boé 2013)","noteIndex":0},"citationItems":[{"id":195,"uris":["http://zotero.org/users/local/UEuxHZ0O/items/S36IJJ3J"],"uri":["http://zotero.org/users/local/UEuxHZ0O/items/S36IJJ3J"],"itemData":{"id":195,"type":"article-journal","abstract":"We tackle here the question of past and future climate change at sub-regional or country scale with the example of France. We assess France climate evolution during the 20th and 21st century as simulated by an exhaustive range of global climate simulations. We first show that the large observed warming of the last 30years can be simulated only if anthropogenic forcings are taken into account. We also suggest that human influence could have made a substantial contribution to the observed 20th century multi-decadal temperature fluctuations. We then show that France averaged annual mean temperature at the end of the 21st century is projected to be on the order of 4.5K warmer than in the early 20th century under the radiative concentration pathways 8.5 (RCP8.5) scenario. Summer changes are greater than their winter counterpart (6K versus 3.7K). Near-future (2020–2049) changes are on the order of 2.1K (wit</w:instrText>
      </w:r>
      <w:r w:rsidR="00187010" w:rsidRPr="00187010">
        <w:instrText xml:space="preserve">h 2.6K in summer and 1.8K in winter). Model projections also suggest a substantial summer precipitation decrease (−0.6mm/day), in particular over southern France, and a moderate winter increase, (0.3mm/day), mostly over the northernmost part of France. Uncertainties about the amplitude of these precipitation changes remain large. We then quantify the various sources of uncertainty and study how their ranking varies with time. We also propose a physically-based metric approach to reduce model uncertainty and illustrate it with the case of summer temperature changes. Finally, timing and amplitude of France climate change in case of a global average 2-K warming are investigated. Aggressive mitigation pathways (such as RCP2.6) are absolutely required to avoid crossing or barely exceeding the 2-K global threshold. However, France climate change requiring adaptation measures is still to be expected even if we achieve to remain below the 2-K global target.","container-title":"Comptes Rendus Geoscience","DOI":"10.1016/j.crte.2013.02.003","ISSN":"1631-0713","issue":"3","journalAbbreviation":"Comptes Rendus Geoscience","language":"en","page":"136-149","source":"ScienceDirect","title":"Quantifying 21st-century France climate change and related uncertainties","volume":"345","author":[{"family":"Terray","given":"Laurent"},{"family":"Boé","given":"Julien"}],"issued":{"date-parts":[["2013",3,1]]}}}],"schema":"https://github.com/citation-style-language/schema/raw/master/csl-citation.json"} </w:instrText>
      </w:r>
      <w:r w:rsidR="00187010">
        <w:fldChar w:fldCharType="separate"/>
      </w:r>
      <w:r w:rsidR="00187010" w:rsidRPr="00187010">
        <w:rPr>
          <w:rFonts w:ascii="Calibri" w:hAnsi="Calibri" w:cs="Calibri"/>
          <w:szCs w:val="24"/>
        </w:rPr>
        <w:t xml:space="preserve">(Terray and </w:t>
      </w:r>
      <w:proofErr w:type="spellStart"/>
      <w:r w:rsidR="00187010" w:rsidRPr="00187010">
        <w:rPr>
          <w:rFonts w:ascii="Calibri" w:hAnsi="Calibri" w:cs="Calibri"/>
          <w:szCs w:val="24"/>
        </w:rPr>
        <w:t>Boé</w:t>
      </w:r>
      <w:proofErr w:type="spellEnd"/>
      <w:r w:rsidR="00187010" w:rsidRPr="00187010">
        <w:rPr>
          <w:rFonts w:ascii="Calibri" w:hAnsi="Calibri" w:cs="Calibri"/>
          <w:szCs w:val="24"/>
        </w:rPr>
        <w:t xml:space="preserve"> 2013)</w:t>
      </w:r>
      <w:r w:rsidR="00187010">
        <w:fldChar w:fldCharType="end"/>
      </w:r>
      <w:r w:rsidR="00187010" w:rsidRPr="00187010">
        <w:t>, la diminution des pr</w:t>
      </w:r>
      <w:r w:rsidR="00187010">
        <w:t>é</w:t>
      </w:r>
      <w:r w:rsidR="00187010" w:rsidRPr="00187010">
        <w:t>cipitations estivales sera surtout marqu</w:t>
      </w:r>
      <w:r w:rsidR="00187010">
        <w:t>é</w:t>
      </w:r>
      <w:r w:rsidR="00187010" w:rsidRPr="00187010">
        <w:t xml:space="preserve">e </w:t>
      </w:r>
      <w:r w:rsidR="007862EC">
        <w:t>dans le</w:t>
      </w:r>
      <w:r w:rsidR="00187010" w:rsidRPr="00187010">
        <w:t xml:space="preserve"> </w:t>
      </w:r>
      <w:r w:rsidR="00187010">
        <w:t>sud</w:t>
      </w:r>
      <w:r w:rsidR="007862EC">
        <w:t xml:space="preserve">. </w:t>
      </w:r>
      <w:r w:rsidR="00475606">
        <w:t>Globalement, e</w:t>
      </w:r>
      <w:r w:rsidR="007862EC">
        <w:t xml:space="preserve">lle pourrait être </w:t>
      </w:r>
      <w:r w:rsidR="00187010">
        <w:t>de l’ordre de -0.6mm/jour avec le scénario RCP 8.5, le plus défavorable</w:t>
      </w:r>
      <w:r w:rsidR="007862EC">
        <w:t xml:space="preserve">. Elle </w:t>
      </w:r>
      <w:r w:rsidR="00475606">
        <w:t>ser</w:t>
      </w:r>
      <w:r w:rsidR="007862EC">
        <w:t>rait</w:t>
      </w:r>
      <w:r w:rsidR="00475606">
        <w:t xml:space="preserve"> </w:t>
      </w:r>
      <w:r w:rsidR="007862EC">
        <w:t>en partie compensée</w:t>
      </w:r>
      <w:r w:rsidR="00187010">
        <w:t xml:space="preserve"> </w:t>
      </w:r>
      <w:r w:rsidR="007862EC">
        <w:t xml:space="preserve">par </w:t>
      </w:r>
      <w:r w:rsidR="00187010">
        <w:t>une augmentation modérée en hiver, +0.3mm/jour sous le même scénario.</w:t>
      </w:r>
    </w:p>
    <w:p w14:paraId="7D8A8FFB" w14:textId="47C2975B" w:rsidR="009A452D" w:rsidRDefault="009A452D" w:rsidP="00187010">
      <w:bookmarkStart w:id="3" w:name="_GoBack"/>
      <w:bookmarkEnd w:id="3"/>
    </w:p>
    <w:p w14:paraId="0F354B9D" w14:textId="77777777" w:rsidR="009A452D" w:rsidRPr="00187010" w:rsidRDefault="009A452D" w:rsidP="00187010"/>
    <w:p w14:paraId="37BA316C" w14:textId="77777777" w:rsidR="00980FC3" w:rsidRPr="00187010" w:rsidRDefault="00980FC3">
      <w:proofErr w:type="spellStart"/>
      <w:r w:rsidRPr="00187010">
        <w:t>Additionnal</w:t>
      </w:r>
      <w:proofErr w:type="spellEnd"/>
      <w:r w:rsidRPr="00187010">
        <w:t xml:space="preserve"> files</w:t>
      </w:r>
    </w:p>
    <w:p w14:paraId="7D06DEE9" w14:textId="77777777" w:rsidR="00980FC3" w:rsidRPr="00187010" w:rsidRDefault="00980FC3">
      <w:proofErr w:type="spellStart"/>
      <w:r w:rsidRPr="00187010">
        <w:t>Acknoledgements</w:t>
      </w:r>
      <w:proofErr w:type="spellEnd"/>
    </w:p>
    <w:p w14:paraId="0BA29951" w14:textId="77777777" w:rsidR="00980FC3" w:rsidRPr="00187010" w:rsidRDefault="00980FC3">
      <w:proofErr w:type="spellStart"/>
      <w:r w:rsidRPr="00187010">
        <w:t>Availiability</w:t>
      </w:r>
      <w:proofErr w:type="spellEnd"/>
      <w:r w:rsidRPr="00187010">
        <w:t xml:space="preserve"> of Data</w:t>
      </w:r>
    </w:p>
    <w:p w14:paraId="77E077E3" w14:textId="77777777" w:rsidR="00980FC3" w:rsidRPr="00187010" w:rsidRDefault="00980FC3">
      <w:proofErr w:type="spellStart"/>
      <w:r w:rsidRPr="00187010">
        <w:t>References</w:t>
      </w:r>
      <w:proofErr w:type="spellEnd"/>
    </w:p>
    <w:p w14:paraId="796439E5" w14:textId="77777777" w:rsidR="00980FC3" w:rsidRPr="00187010" w:rsidRDefault="00980FC3"/>
    <w:sectPr w:rsidR="00980FC3" w:rsidRPr="001870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0-03-19T16:48:00Z" w:initials="VG">
    <w:p w14:paraId="0E9F262C" w14:textId="4654925E" w:rsidR="00DB5776" w:rsidRPr="00EE03D1" w:rsidRDefault="00DB5776">
      <w:pPr>
        <w:pStyle w:val="Commentaire"/>
      </w:pPr>
      <w:r>
        <w:rPr>
          <w:rStyle w:val="Marquedecommentaire"/>
        </w:rPr>
        <w:annotationRef/>
      </w:r>
      <w:proofErr w:type="spellStart"/>
      <w:r w:rsidRPr="00EE03D1">
        <w:t>Smartick</w:t>
      </w:r>
      <w:proofErr w:type="spellEnd"/>
      <w:r w:rsidRPr="00EE03D1">
        <w:t xml:space="preserve"> godard_vdef.pdf</w:t>
      </w:r>
    </w:p>
  </w:comment>
  <w:comment w:id="1" w:author="Godard" w:date="2020-04-15T18:47:00Z" w:initials="VG">
    <w:p w14:paraId="7EA704CA" w14:textId="355D73B8" w:rsidR="00EE03D1" w:rsidRDefault="00EE03D1">
      <w:pPr>
        <w:pStyle w:val="Commentaire"/>
      </w:pPr>
      <w:r>
        <w:rPr>
          <w:rStyle w:val="Marquedecommentaire"/>
        </w:rPr>
        <w:annotationRef/>
      </w:r>
      <w:r>
        <w:t xml:space="preserve">Pour Vincent si j’ai les infos, sinon pour </w:t>
      </w:r>
      <w:proofErr w:type="spellStart"/>
      <w:r>
        <w:t>Khaldoune</w:t>
      </w:r>
      <w:proofErr w:type="spellEnd"/>
    </w:p>
  </w:comment>
  <w:comment w:id="2" w:author="Godard" w:date="2020-04-14T18:23:00Z" w:initials="VG">
    <w:p w14:paraId="2CC3E6B4" w14:textId="4A4A6FB4" w:rsidR="00EB385E" w:rsidRDefault="00EB385E">
      <w:pPr>
        <w:pStyle w:val="Commentaire"/>
      </w:pPr>
      <w:r>
        <w:rPr>
          <w:rStyle w:val="Marquedecommentaire"/>
        </w:rPr>
        <w:annotationRef/>
      </w:r>
      <w:r>
        <w:t xml:space="preserve">Pour </w:t>
      </w:r>
      <w:proofErr w:type="spellStart"/>
      <w:r>
        <w:t>Khaldoune</w:t>
      </w:r>
      <w:proofErr w:type="spellEnd"/>
      <w:r>
        <w:t xml:space="preserve"> ou avec ses remarques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F262C" w15:done="0"/>
  <w15:commentEx w15:paraId="7EA704CA" w15:done="0"/>
  <w15:commentEx w15:paraId="2CC3E6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7E1B8" w14:textId="77777777" w:rsidR="001B18A9" w:rsidRDefault="001B18A9" w:rsidP="002903B3">
      <w:pPr>
        <w:spacing w:after="0" w:line="240" w:lineRule="auto"/>
      </w:pPr>
      <w:r>
        <w:separator/>
      </w:r>
    </w:p>
  </w:endnote>
  <w:endnote w:type="continuationSeparator" w:id="0">
    <w:p w14:paraId="755AA192" w14:textId="77777777" w:rsidR="001B18A9" w:rsidRDefault="001B18A9" w:rsidP="0029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BFFC7" w14:textId="77777777" w:rsidR="001B18A9" w:rsidRDefault="001B18A9" w:rsidP="002903B3">
      <w:pPr>
        <w:spacing w:after="0" w:line="240" w:lineRule="auto"/>
      </w:pPr>
      <w:r>
        <w:separator/>
      </w:r>
    </w:p>
  </w:footnote>
  <w:footnote w:type="continuationSeparator" w:id="0">
    <w:p w14:paraId="3E8EA962" w14:textId="77777777" w:rsidR="001B18A9" w:rsidRDefault="001B18A9" w:rsidP="002903B3">
      <w:pPr>
        <w:spacing w:after="0" w:line="240" w:lineRule="auto"/>
      </w:pPr>
      <w:r>
        <w:continuationSeparator/>
      </w:r>
    </w:p>
  </w:footnote>
  <w:footnote w:id="1">
    <w:p w14:paraId="5F1FAFBE" w14:textId="77777777" w:rsidR="00390245" w:rsidRPr="0004564A" w:rsidRDefault="00390245" w:rsidP="00390245">
      <w:pPr>
        <w:pStyle w:val="Notedebasdepage"/>
        <w:rPr>
          <w:rFonts w:ascii="Arial" w:hAnsi="Arial" w:cs="Arial"/>
          <w:sz w:val="16"/>
          <w:szCs w:val="16"/>
        </w:rPr>
      </w:pPr>
      <w:r w:rsidRPr="007B7205">
        <w:rPr>
          <w:rStyle w:val="Appelnotedebasdep"/>
        </w:rPr>
        <w:footnoteRef/>
      </w:r>
      <w:r w:rsidRPr="0004564A">
        <w:rPr>
          <w:rFonts w:ascii="Arial" w:hAnsi="Arial" w:cs="Arial"/>
          <w:sz w:val="16"/>
          <w:szCs w:val="16"/>
        </w:rPr>
        <w:t xml:space="preserve"> </w:t>
      </w:r>
      <w:hyperlink r:id="rId1" w:history="1">
        <w:r w:rsidRPr="00574B43">
          <w:rPr>
            <w:rStyle w:val="Lienhypertexte"/>
            <w:rFonts w:ascii="Arial" w:hAnsi="Arial" w:cs="Arial"/>
            <w:sz w:val="16"/>
            <w:szCs w:val="16"/>
          </w:rPr>
          <w:t>https://websenti.u707.jussieu.fr/sentiweb/?page=carte</w:t>
        </w:r>
      </w:hyperlink>
    </w:p>
  </w:footnote>
  <w:footnote w:id="2">
    <w:p w14:paraId="78F1AE0B" w14:textId="3527FF29" w:rsidR="0071505B" w:rsidRPr="0071505B" w:rsidRDefault="0071505B">
      <w:pPr>
        <w:pStyle w:val="Notedebasdepage"/>
        <w:rPr>
          <w:rFonts w:ascii="Arial" w:hAnsi="Arial" w:cs="Arial"/>
          <w:sz w:val="16"/>
          <w:szCs w:val="16"/>
        </w:rPr>
      </w:pPr>
      <w:r>
        <w:rPr>
          <w:rStyle w:val="Appelnotedebasdep"/>
        </w:rPr>
        <w:footnoteRef/>
      </w:r>
      <w:r>
        <w:t xml:space="preserve"> </w:t>
      </w:r>
      <w:hyperlink r:id="rId2" w:history="1">
        <w:r w:rsidRPr="0071505B">
          <w:rPr>
            <w:rStyle w:val="Lienhypertexte"/>
            <w:rFonts w:ascii="Arial" w:hAnsi="Arial" w:cs="Arial"/>
            <w:sz w:val="16"/>
            <w:szCs w:val="16"/>
          </w:rPr>
          <w:t>http://www.natuurkalender.nl</w:t>
        </w:r>
      </w:hyperlink>
    </w:p>
  </w:footnote>
  <w:footnote w:id="3">
    <w:p w14:paraId="20354B2A" w14:textId="7B9D75A8" w:rsidR="0071505B" w:rsidRPr="0071505B" w:rsidRDefault="0071505B">
      <w:pPr>
        <w:pStyle w:val="Notedebasdepage"/>
        <w:rPr>
          <w:rFonts w:ascii="Arial" w:hAnsi="Arial" w:cs="Arial"/>
          <w:sz w:val="16"/>
          <w:szCs w:val="16"/>
        </w:rPr>
      </w:pPr>
      <w:r>
        <w:rPr>
          <w:rStyle w:val="Appelnotedebasdep"/>
        </w:rPr>
        <w:footnoteRef/>
      </w:r>
      <w:r>
        <w:t xml:space="preserve"> </w:t>
      </w:r>
      <w:hyperlink r:id="rId3" w:history="1">
        <w:r w:rsidRPr="0071505B">
          <w:rPr>
            <w:rStyle w:val="Lienhypertexte"/>
            <w:rFonts w:ascii="Arial" w:hAnsi="Arial" w:cs="Arial"/>
            <w:sz w:val="16"/>
            <w:szCs w:val="16"/>
          </w:rPr>
          <w:t>https://www.tekenradar.nl/</w:t>
        </w:r>
      </w:hyperlink>
    </w:p>
  </w:footnote>
  <w:footnote w:id="4">
    <w:p w14:paraId="603C19B8" w14:textId="6B2E7368" w:rsidR="00EF3A98" w:rsidRPr="00EF3A98" w:rsidRDefault="00EF3A98">
      <w:pPr>
        <w:pStyle w:val="Notedebasdepage"/>
        <w:rPr>
          <w:rFonts w:ascii="Arial" w:hAnsi="Arial" w:cs="Arial"/>
          <w:sz w:val="16"/>
          <w:szCs w:val="16"/>
        </w:rPr>
      </w:pPr>
      <w:r>
        <w:rPr>
          <w:rStyle w:val="Appelnotedebasdep"/>
        </w:rPr>
        <w:footnoteRef/>
      </w:r>
      <w:r>
        <w:t xml:space="preserve"> </w:t>
      </w:r>
      <w:hyperlink r:id="rId4" w:history="1">
        <w:r w:rsidRPr="00EF3A98">
          <w:rPr>
            <w:rStyle w:val="Lienhypertexte"/>
            <w:rFonts w:ascii="Arial" w:hAnsi="Arial" w:cs="Arial"/>
            <w:sz w:val="16"/>
            <w:szCs w:val="16"/>
          </w:rPr>
          <w:t>https://www.citique.fr/</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5">
    <w:p w14:paraId="74052EB7" w14:textId="0ACDDB7C" w:rsidR="002903B3" w:rsidRPr="0062053A" w:rsidRDefault="002903B3" w:rsidP="002903B3">
      <w:pPr>
        <w:pStyle w:val="Notedebasdepage"/>
        <w:rPr>
          <w:rFonts w:ascii="Arial" w:hAnsi="Arial" w:cs="Arial"/>
          <w:sz w:val="16"/>
          <w:szCs w:val="16"/>
        </w:rPr>
      </w:pPr>
      <w:r w:rsidRPr="0062053A">
        <w:rPr>
          <w:rStyle w:val="Appelnotedebasdep"/>
          <w:rFonts w:ascii="Arial" w:hAnsi="Arial" w:cs="Arial"/>
          <w:sz w:val="16"/>
          <w:szCs w:val="16"/>
        </w:rPr>
        <w:footnoteRef/>
      </w:r>
      <w:r w:rsidRPr="0062053A">
        <w:rPr>
          <w:rFonts w:ascii="Arial" w:hAnsi="Arial" w:cs="Arial"/>
          <w:sz w:val="16"/>
          <w:szCs w:val="16"/>
        </w:rPr>
        <w:t xml:space="preserve"> </w:t>
      </w:r>
      <w:hyperlink r:id="rId5" w:history="1">
        <w:r w:rsidRPr="0047548C">
          <w:rPr>
            <w:rStyle w:val="Lienhypertexte"/>
            <w:rFonts w:ascii="Arial" w:hAnsi="Arial" w:cs="Arial"/>
            <w:sz w:val="16"/>
            <w:szCs w:val="16"/>
          </w:rPr>
          <w:t>http://presse.inra.fr/Communiques-de-presse/Signalement-Tique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6">
    <w:p w14:paraId="2A691C5A" w14:textId="1669E7DC" w:rsidR="00EF3A98" w:rsidRPr="00EF3A98" w:rsidRDefault="00EF3A98">
      <w:pPr>
        <w:pStyle w:val="Notedebasdepage"/>
        <w:rPr>
          <w:rFonts w:ascii="Arial" w:hAnsi="Arial" w:cs="Arial"/>
          <w:sz w:val="16"/>
          <w:szCs w:val="16"/>
        </w:rPr>
      </w:pPr>
      <w:r>
        <w:rPr>
          <w:rStyle w:val="Appelnotedebasdep"/>
        </w:rPr>
        <w:footnoteRef/>
      </w:r>
      <w:r w:rsidRPr="00EF3A98">
        <w:rPr>
          <w:rFonts w:ascii="Arial" w:hAnsi="Arial" w:cs="Arial"/>
          <w:sz w:val="16"/>
          <w:szCs w:val="16"/>
        </w:rPr>
        <w:t xml:space="preserve"> </w:t>
      </w:r>
      <w:hyperlink r:id="rId6" w:history="1">
        <w:r w:rsidRPr="00EF3A98">
          <w:rPr>
            <w:rStyle w:val="Lienhypertexte"/>
            <w:rFonts w:ascii="Arial" w:hAnsi="Arial" w:cs="Arial"/>
            <w:sz w:val="16"/>
            <w:szCs w:val="16"/>
          </w:rPr>
          <w:t>https://www.citique.fr/signalement-tique/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7">
    <w:p w14:paraId="124F611E" w14:textId="77F0A528" w:rsidR="00A94075" w:rsidRPr="00A94075" w:rsidRDefault="00A94075">
      <w:pPr>
        <w:pStyle w:val="Notedebasdepage"/>
        <w:rPr>
          <w:rFonts w:ascii="Arial" w:hAnsi="Arial"/>
          <w:sz w:val="16"/>
        </w:rPr>
      </w:pPr>
      <w:r>
        <w:rPr>
          <w:rStyle w:val="Appelnotedebasdep"/>
        </w:rPr>
        <w:footnoteRef/>
      </w:r>
      <w:r w:rsidRPr="00A94075">
        <w:rPr>
          <w:rFonts w:ascii="Arial" w:hAnsi="Arial"/>
          <w:sz w:val="16"/>
        </w:rPr>
        <w:t xml:space="preserve"> </w:t>
      </w:r>
      <w:r w:rsidRPr="00A94075">
        <w:rPr>
          <w:rStyle w:val="Lienhypertexte"/>
          <w:rFonts w:ascii="Arial" w:hAnsi="Arial" w:cs="Arial"/>
          <w:sz w:val="16"/>
          <w:szCs w:val="16"/>
        </w:rPr>
        <w:t>https://www.citique.fr/actualites-2/</w:t>
      </w:r>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8">
    <w:p w14:paraId="1C34DD84" w14:textId="38D79B29" w:rsidR="004E35F7" w:rsidRPr="004E35F7" w:rsidRDefault="004E35F7">
      <w:pPr>
        <w:pStyle w:val="Notedebasdepage"/>
        <w:rPr>
          <w:rFonts w:ascii="Arial" w:hAnsi="Arial" w:cs="Arial"/>
          <w:sz w:val="16"/>
          <w:szCs w:val="16"/>
        </w:rPr>
      </w:pPr>
      <w:r>
        <w:rPr>
          <w:rStyle w:val="Appelnotedebasdep"/>
        </w:rPr>
        <w:footnoteRef/>
      </w:r>
      <w:r>
        <w:t xml:space="preserve"> </w:t>
      </w:r>
      <w:r w:rsidRPr="004E35F7">
        <w:rPr>
          <w:rFonts w:ascii="Arial" w:hAnsi="Arial" w:cs="Arial"/>
          <w:sz w:val="16"/>
          <w:szCs w:val="16"/>
        </w:rPr>
        <w:t xml:space="preserve">Résultats préliminaires présentés aux rencontre naturalistes 2018 </w:t>
      </w:r>
      <w:hyperlink r:id="rId7" w:history="1">
        <w:r w:rsidRPr="004E35F7">
          <w:rPr>
            <w:rStyle w:val="Lienhypertexte"/>
            <w:rFonts w:ascii="Arial" w:hAnsi="Arial" w:cs="Arial"/>
            <w:sz w:val="16"/>
            <w:szCs w:val="16"/>
          </w:rPr>
          <w:t>http://www.arb-idf.fr/article/retour-rencontres-naturalistes-2018</w:t>
        </w:r>
      </w:hyperlink>
      <w:r w:rsidRPr="004E35F7">
        <w:rPr>
          <w:rFonts w:ascii="Arial" w:hAnsi="Arial" w:cs="Arial"/>
          <w:sz w:val="16"/>
          <w:szCs w:val="16"/>
        </w:rPr>
        <w:t xml:space="preserve"> (consulté le 25/0</w:t>
      </w:r>
      <w:r>
        <w:rPr>
          <w:rFonts w:ascii="Arial" w:hAnsi="Arial" w:cs="Arial"/>
          <w:sz w:val="16"/>
          <w:szCs w:val="16"/>
        </w:rPr>
        <w:t>3</w:t>
      </w:r>
      <w:r w:rsidRPr="004E35F7">
        <w:rPr>
          <w:rFonts w:ascii="Arial" w:hAnsi="Arial" w:cs="Arial"/>
          <w:sz w:val="16"/>
          <w:szCs w:val="16"/>
        </w:rPr>
        <w:t>/20</w:t>
      </w:r>
      <w:r>
        <w:rPr>
          <w:rFonts w:ascii="Arial" w:hAnsi="Arial" w:cs="Arial"/>
          <w:sz w:val="16"/>
          <w:szCs w:val="16"/>
        </w:rPr>
        <w:t>20</w:t>
      </w:r>
      <w:r w:rsidRPr="004E35F7">
        <w:rPr>
          <w:rFonts w:ascii="Arial" w:hAnsi="Arial" w:cs="Arial"/>
          <w:sz w:val="16"/>
          <w:szCs w:val="16"/>
        </w:rPr>
        <w:t>)</w:t>
      </w:r>
    </w:p>
  </w:footnote>
  <w:footnote w:id="9">
    <w:p w14:paraId="74DECB16" w14:textId="20D25BD1"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http://www.vbornet.eu/</w:t>
      </w:r>
    </w:p>
  </w:footnote>
  <w:footnote w:id="10">
    <w:p w14:paraId="2480BF17" w14:textId="5DC1432B"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https://efsa.onlinelibrary.wiley.com/doi/10.2903/j.efsa.2010.1723</w:t>
      </w:r>
    </w:p>
  </w:footnote>
  <w:footnote w:id="11">
    <w:p w14:paraId="6DD9D7B5" w14:textId="77777777" w:rsidR="00554B8F" w:rsidRPr="00EF3A98" w:rsidRDefault="00554B8F" w:rsidP="00554B8F">
      <w:pPr>
        <w:pStyle w:val="Notedebasdepage"/>
        <w:rPr>
          <w:rFonts w:ascii="Arial" w:hAnsi="Arial" w:cs="Arial"/>
          <w:sz w:val="16"/>
          <w:szCs w:val="16"/>
        </w:rPr>
      </w:pPr>
      <w:r>
        <w:rPr>
          <w:rStyle w:val="Appelnotedebasdep"/>
        </w:rPr>
        <w:footnoteRef/>
      </w:r>
      <w:r w:rsidRPr="00EF3A98">
        <w:rPr>
          <w:rFonts w:ascii="Arial" w:hAnsi="Arial" w:cs="Arial"/>
          <w:sz w:val="16"/>
          <w:szCs w:val="16"/>
        </w:rPr>
        <w:t xml:space="preserve"> </w:t>
      </w:r>
      <w:hyperlink r:id="rId8" w:history="1">
        <w:r w:rsidRPr="00EF3A98">
          <w:rPr>
            <w:rStyle w:val="Lienhypertexte"/>
            <w:rFonts w:ascii="Arial" w:hAnsi="Arial" w:cs="Arial"/>
            <w:sz w:val="16"/>
            <w:szCs w:val="16"/>
          </w:rPr>
          <w:t>https://www.citique.fr/signalement-tique/</w:t>
        </w:r>
      </w:hyperlink>
      <w:r>
        <w:rPr>
          <w:rStyle w:val="Lienhypertexte"/>
          <w:rFonts w:ascii="Arial" w:hAnsi="Arial" w:cs="Arial"/>
          <w:sz w:val="16"/>
          <w:szCs w:val="16"/>
        </w:rPr>
        <w:t xml:space="preserve"> </w:t>
      </w:r>
      <w:r w:rsidRPr="004E35F7">
        <w:rPr>
          <w:rFonts w:ascii="Arial" w:hAnsi="Arial" w:cs="Arial"/>
          <w:sz w:val="16"/>
          <w:szCs w:val="16"/>
        </w:rPr>
        <w:t>(consulté le 25/0</w:t>
      </w:r>
      <w:r>
        <w:rPr>
          <w:rFonts w:ascii="Arial" w:hAnsi="Arial" w:cs="Arial"/>
          <w:sz w:val="16"/>
          <w:szCs w:val="16"/>
        </w:rPr>
        <w:t>3</w:t>
      </w:r>
      <w:r w:rsidRPr="004E35F7">
        <w:rPr>
          <w:rFonts w:ascii="Arial" w:hAnsi="Arial" w:cs="Arial"/>
          <w:sz w:val="16"/>
          <w:szCs w:val="16"/>
        </w:rPr>
        <w:t>/20</w:t>
      </w:r>
      <w:r>
        <w:rPr>
          <w:rFonts w:ascii="Arial" w:hAnsi="Arial" w:cs="Arial"/>
          <w:sz w:val="16"/>
          <w:szCs w:val="16"/>
        </w:rPr>
        <w:t>20</w:t>
      </w:r>
      <w:r w:rsidRPr="004E35F7">
        <w:rPr>
          <w:rFonts w:ascii="Arial" w:hAnsi="Arial" w:cs="Arial"/>
          <w:sz w:val="16"/>
          <w:szCs w:val="16"/>
        </w:rPr>
        <w:t>)</w:t>
      </w:r>
    </w:p>
  </w:footnote>
  <w:footnote w:id="12">
    <w:p w14:paraId="5612A20A" w14:textId="736374F3" w:rsidR="007D50D8" w:rsidRPr="002B6C89" w:rsidRDefault="007D50D8">
      <w:pPr>
        <w:pStyle w:val="Notedebasdepage"/>
        <w:rPr>
          <w:rFonts w:ascii="Arial" w:hAnsi="Arial" w:cs="Arial"/>
          <w:sz w:val="16"/>
          <w:szCs w:val="16"/>
        </w:rPr>
      </w:pPr>
      <w:r>
        <w:rPr>
          <w:rStyle w:val="Appelnotedebasdep"/>
        </w:rPr>
        <w:footnoteRef/>
      </w:r>
      <w:r>
        <w:t xml:space="preserve"> </w:t>
      </w:r>
      <w:hyperlink r:id="rId9" w:history="1">
        <w:r w:rsidR="002B6C89" w:rsidRPr="005D0A23">
          <w:rPr>
            <w:rStyle w:val="Lienhypertexte"/>
            <w:rFonts w:ascii="Arial" w:hAnsi="Arial" w:cs="Arial"/>
            <w:sz w:val="16"/>
            <w:szCs w:val="16"/>
          </w:rPr>
          <w:t>https://www.citique.fr/telechargements/download-info/formulaire-papier-signaler-une-et-envoyer-une-piqure-de-tique/</w:t>
        </w:r>
      </w:hyperlink>
      <w:r w:rsidR="002B6C89">
        <w:rPr>
          <w:rFonts w:ascii="Arial" w:hAnsi="Arial" w:cs="Arial"/>
          <w:sz w:val="16"/>
          <w:szCs w:val="16"/>
        </w:rPr>
        <w:t xml:space="preserve"> (consulté le 14/04/2020)</w:t>
      </w:r>
    </w:p>
  </w:footnote>
  <w:footnote w:id="13">
    <w:p w14:paraId="4765A2BB" w14:textId="7FC99152" w:rsidR="004D14ED" w:rsidRDefault="004D14ED">
      <w:pPr>
        <w:pStyle w:val="Notedebasdepage"/>
      </w:pPr>
      <w:r>
        <w:rPr>
          <w:rStyle w:val="Appelnotedebasdep"/>
        </w:rPr>
        <w:footnoteRef/>
      </w:r>
      <w:r>
        <w:t xml:space="preserve"> </w:t>
      </w:r>
      <w:hyperlink r:id="rId10" w:history="1">
        <w:r w:rsidRPr="004D14ED">
          <w:rPr>
            <w:rStyle w:val="Lienhypertexte"/>
            <w:rFonts w:ascii="Arial" w:hAnsi="Arial" w:cs="Arial"/>
            <w:sz w:val="16"/>
            <w:szCs w:val="16"/>
          </w:rPr>
          <w:t>https://darksky.net/dev/docs</w:t>
        </w:r>
      </w:hyperlink>
      <w:r w:rsidRPr="004D14ED">
        <w:rPr>
          <w:rFonts w:ascii="Arial" w:hAnsi="Arial" w:cs="Arial"/>
          <w:sz w:val="16"/>
          <w:szCs w:val="16"/>
        </w:rPr>
        <w:t xml:space="preserve"> (consulté le 15/04/2020)</w:t>
      </w:r>
    </w:p>
  </w:footnote>
  <w:footnote w:id="14">
    <w:p w14:paraId="74417EB9" w14:textId="3D7C7774" w:rsidR="00452215" w:rsidRDefault="00452215">
      <w:pPr>
        <w:pStyle w:val="Notedebasdepage"/>
      </w:pPr>
      <w:r>
        <w:rPr>
          <w:rStyle w:val="Appelnotedebasdep"/>
        </w:rPr>
        <w:footnoteRef/>
      </w:r>
      <w:r>
        <w:t xml:space="preserve"> </w:t>
      </w:r>
      <w:r w:rsidRPr="00452215">
        <w:rPr>
          <w:sz w:val="16"/>
          <w:szCs w:val="16"/>
        </w:rPr>
        <w:t>http://www.drias-climat.fr/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5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2644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C3"/>
    <w:rsid w:val="0002157B"/>
    <w:rsid w:val="00044AC7"/>
    <w:rsid w:val="000731E2"/>
    <w:rsid w:val="00083823"/>
    <w:rsid w:val="000C52EF"/>
    <w:rsid w:val="000F0706"/>
    <w:rsid w:val="00102482"/>
    <w:rsid w:val="001039E5"/>
    <w:rsid w:val="00106823"/>
    <w:rsid w:val="00165771"/>
    <w:rsid w:val="00187010"/>
    <w:rsid w:val="001B18A9"/>
    <w:rsid w:val="001C25A6"/>
    <w:rsid w:val="001C2A95"/>
    <w:rsid w:val="001D4109"/>
    <w:rsid w:val="002903B3"/>
    <w:rsid w:val="00294BE7"/>
    <w:rsid w:val="00295F31"/>
    <w:rsid w:val="0029760F"/>
    <w:rsid w:val="002B6C89"/>
    <w:rsid w:val="002E4625"/>
    <w:rsid w:val="002F734D"/>
    <w:rsid w:val="003213D1"/>
    <w:rsid w:val="00390245"/>
    <w:rsid w:val="003D6B2B"/>
    <w:rsid w:val="00452215"/>
    <w:rsid w:val="00465C1E"/>
    <w:rsid w:val="00475606"/>
    <w:rsid w:val="004C7675"/>
    <w:rsid w:val="004D14ED"/>
    <w:rsid w:val="004E35F7"/>
    <w:rsid w:val="00510D45"/>
    <w:rsid w:val="00554B8F"/>
    <w:rsid w:val="00563C12"/>
    <w:rsid w:val="005C78B8"/>
    <w:rsid w:val="00610E2B"/>
    <w:rsid w:val="00620BF2"/>
    <w:rsid w:val="0065674B"/>
    <w:rsid w:val="006922DD"/>
    <w:rsid w:val="006A3413"/>
    <w:rsid w:val="0071505B"/>
    <w:rsid w:val="0074275C"/>
    <w:rsid w:val="00760C8D"/>
    <w:rsid w:val="007770C4"/>
    <w:rsid w:val="007862EC"/>
    <w:rsid w:val="00795417"/>
    <w:rsid w:val="007B30B9"/>
    <w:rsid w:val="007C4152"/>
    <w:rsid w:val="007D50D8"/>
    <w:rsid w:val="007D580C"/>
    <w:rsid w:val="007E090F"/>
    <w:rsid w:val="007E645C"/>
    <w:rsid w:val="007F3FCE"/>
    <w:rsid w:val="0080420A"/>
    <w:rsid w:val="00820652"/>
    <w:rsid w:val="00865AD9"/>
    <w:rsid w:val="008A794B"/>
    <w:rsid w:val="008B22EC"/>
    <w:rsid w:val="00932A13"/>
    <w:rsid w:val="00953522"/>
    <w:rsid w:val="0096621E"/>
    <w:rsid w:val="00980FC3"/>
    <w:rsid w:val="00990D44"/>
    <w:rsid w:val="009A452D"/>
    <w:rsid w:val="009B3F12"/>
    <w:rsid w:val="009B7A10"/>
    <w:rsid w:val="009D2126"/>
    <w:rsid w:val="009D61F5"/>
    <w:rsid w:val="00A36332"/>
    <w:rsid w:val="00A70FD4"/>
    <w:rsid w:val="00A94075"/>
    <w:rsid w:val="00AD2A14"/>
    <w:rsid w:val="00B14617"/>
    <w:rsid w:val="00B3211A"/>
    <w:rsid w:val="00B80EE9"/>
    <w:rsid w:val="00B904AC"/>
    <w:rsid w:val="00B9730B"/>
    <w:rsid w:val="00BB3880"/>
    <w:rsid w:val="00BD03E7"/>
    <w:rsid w:val="00BE3417"/>
    <w:rsid w:val="00BF3BC1"/>
    <w:rsid w:val="00C320A5"/>
    <w:rsid w:val="00C5108B"/>
    <w:rsid w:val="00C549BD"/>
    <w:rsid w:val="00C63C75"/>
    <w:rsid w:val="00CB6F3E"/>
    <w:rsid w:val="00CD6C8F"/>
    <w:rsid w:val="00CE64B1"/>
    <w:rsid w:val="00CF56BA"/>
    <w:rsid w:val="00D60549"/>
    <w:rsid w:val="00D835CA"/>
    <w:rsid w:val="00DB5776"/>
    <w:rsid w:val="00DC3ED5"/>
    <w:rsid w:val="00DC7BE9"/>
    <w:rsid w:val="00DD7B4C"/>
    <w:rsid w:val="00E0142F"/>
    <w:rsid w:val="00E96D45"/>
    <w:rsid w:val="00EB1F91"/>
    <w:rsid w:val="00EB385E"/>
    <w:rsid w:val="00EE03D1"/>
    <w:rsid w:val="00EF3A98"/>
    <w:rsid w:val="00F06C8C"/>
    <w:rsid w:val="00F42D00"/>
    <w:rsid w:val="00F6518A"/>
    <w:rsid w:val="00F847A0"/>
    <w:rsid w:val="00FA7844"/>
    <w:rsid w:val="00FC114A"/>
    <w:rsid w:val="00FC23F2"/>
    <w:rsid w:val="00FD57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975"/>
  <w15:chartTrackingRefBased/>
  <w15:docId w15:val="{E1A3040A-7947-4B1F-BF3B-89F06E38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0FC3"/>
    <w:pPr>
      <w:ind w:left="720"/>
      <w:contextualSpacing/>
    </w:pPr>
  </w:style>
  <w:style w:type="character" w:styleId="Marquedecommentaire">
    <w:name w:val="annotation reference"/>
    <w:basedOn w:val="Policepardfaut"/>
    <w:uiPriority w:val="99"/>
    <w:semiHidden/>
    <w:unhideWhenUsed/>
    <w:rsid w:val="0074275C"/>
    <w:rPr>
      <w:sz w:val="16"/>
      <w:szCs w:val="16"/>
    </w:rPr>
  </w:style>
  <w:style w:type="paragraph" w:styleId="Commentaire">
    <w:name w:val="annotation text"/>
    <w:basedOn w:val="Normal"/>
    <w:link w:val="CommentaireCar"/>
    <w:uiPriority w:val="99"/>
    <w:semiHidden/>
    <w:unhideWhenUsed/>
    <w:rsid w:val="0074275C"/>
    <w:pPr>
      <w:spacing w:line="240" w:lineRule="auto"/>
    </w:pPr>
    <w:rPr>
      <w:sz w:val="20"/>
      <w:szCs w:val="20"/>
    </w:rPr>
  </w:style>
  <w:style w:type="character" w:customStyle="1" w:styleId="CommentaireCar">
    <w:name w:val="Commentaire Car"/>
    <w:basedOn w:val="Policepardfaut"/>
    <w:link w:val="Commentaire"/>
    <w:uiPriority w:val="99"/>
    <w:semiHidden/>
    <w:rsid w:val="0074275C"/>
    <w:rPr>
      <w:sz w:val="20"/>
      <w:szCs w:val="20"/>
    </w:rPr>
  </w:style>
  <w:style w:type="paragraph" w:styleId="Objetducommentaire">
    <w:name w:val="annotation subject"/>
    <w:basedOn w:val="Commentaire"/>
    <w:next w:val="Commentaire"/>
    <w:link w:val="ObjetducommentaireCar"/>
    <w:uiPriority w:val="99"/>
    <w:semiHidden/>
    <w:unhideWhenUsed/>
    <w:rsid w:val="0074275C"/>
    <w:rPr>
      <w:b/>
      <w:bCs/>
    </w:rPr>
  </w:style>
  <w:style w:type="character" w:customStyle="1" w:styleId="ObjetducommentaireCar">
    <w:name w:val="Objet du commentaire Car"/>
    <w:basedOn w:val="CommentaireCar"/>
    <w:link w:val="Objetducommentaire"/>
    <w:uiPriority w:val="99"/>
    <w:semiHidden/>
    <w:rsid w:val="0074275C"/>
    <w:rPr>
      <w:b/>
      <w:bCs/>
      <w:sz w:val="20"/>
      <w:szCs w:val="20"/>
    </w:rPr>
  </w:style>
  <w:style w:type="paragraph" w:styleId="Textedebulles">
    <w:name w:val="Balloon Text"/>
    <w:basedOn w:val="Normal"/>
    <w:link w:val="TextedebullesCar"/>
    <w:uiPriority w:val="99"/>
    <w:semiHidden/>
    <w:unhideWhenUsed/>
    <w:rsid w:val="007427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275C"/>
    <w:rPr>
      <w:rFonts w:ascii="Segoe UI" w:hAnsi="Segoe UI" w:cs="Segoe UI"/>
      <w:sz w:val="18"/>
      <w:szCs w:val="18"/>
    </w:rPr>
  </w:style>
  <w:style w:type="character" w:styleId="Lienhypertexte">
    <w:name w:val="Hyperlink"/>
    <w:rsid w:val="002903B3"/>
    <w:rPr>
      <w:color w:val="0000FF"/>
      <w:u w:val="single"/>
    </w:rPr>
  </w:style>
  <w:style w:type="paragraph" w:styleId="Notedebasdepage">
    <w:name w:val="footnote text"/>
    <w:basedOn w:val="Normal"/>
    <w:link w:val="NotedebasdepageCar"/>
    <w:uiPriority w:val="99"/>
    <w:semiHidden/>
    <w:unhideWhenUsed/>
    <w:rsid w:val="002903B3"/>
    <w:pPr>
      <w:spacing w:after="0" w:line="240" w:lineRule="auto"/>
    </w:pPr>
    <w:rPr>
      <w:rFonts w:ascii="Times" w:eastAsia="Times" w:hAnsi="Times" w:cs="Times New Roman"/>
      <w:sz w:val="20"/>
      <w:szCs w:val="20"/>
      <w:lang w:eastAsia="fr-FR"/>
    </w:rPr>
  </w:style>
  <w:style w:type="character" w:customStyle="1" w:styleId="NotedebasdepageCar">
    <w:name w:val="Note de bas de page Car"/>
    <w:basedOn w:val="Policepardfaut"/>
    <w:link w:val="Notedebasdepage"/>
    <w:uiPriority w:val="99"/>
    <w:semiHidden/>
    <w:rsid w:val="002903B3"/>
    <w:rPr>
      <w:rFonts w:ascii="Times" w:eastAsia="Times" w:hAnsi="Times" w:cs="Times New Roman"/>
      <w:sz w:val="20"/>
      <w:szCs w:val="20"/>
      <w:lang w:eastAsia="fr-FR"/>
    </w:rPr>
  </w:style>
  <w:style w:type="character" w:styleId="Appelnotedebasdep">
    <w:name w:val="footnote reference"/>
    <w:uiPriority w:val="99"/>
    <w:unhideWhenUsed/>
    <w:rsid w:val="002903B3"/>
    <w:rPr>
      <w:vertAlign w:val="superscript"/>
    </w:rPr>
  </w:style>
  <w:style w:type="paragraph" w:styleId="NormalWeb">
    <w:name w:val="Normal (Web)"/>
    <w:basedOn w:val="Normal"/>
    <w:uiPriority w:val="99"/>
    <w:semiHidden/>
    <w:unhideWhenUsed/>
    <w:rsid w:val="002903B3"/>
    <w:pPr>
      <w:spacing w:after="0" w:line="240" w:lineRule="auto"/>
    </w:pPr>
    <w:rPr>
      <w:rFonts w:ascii="Times New Roman" w:eastAsia="Times"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9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s://www.citique.fr/signalement-tique/" TargetMode="External"/><Relationship Id="rId3" Type="http://schemas.openxmlformats.org/officeDocument/2006/relationships/hyperlink" Target="https://www.tekenradar.nl/" TargetMode="External"/><Relationship Id="rId7" Type="http://schemas.openxmlformats.org/officeDocument/2006/relationships/hyperlink" Target="http://www.arb-idf.fr/article/retour-rencontres-naturalistes-2018" TargetMode="External"/><Relationship Id="rId2" Type="http://schemas.openxmlformats.org/officeDocument/2006/relationships/hyperlink" Target="http://www.natuurkalender.nl" TargetMode="External"/><Relationship Id="rId1" Type="http://schemas.openxmlformats.org/officeDocument/2006/relationships/hyperlink" Target="https://websenti.u707.jussieu.fr/sentiweb/?page=carte" TargetMode="External"/><Relationship Id="rId6" Type="http://schemas.openxmlformats.org/officeDocument/2006/relationships/hyperlink" Target="https://www.citique.fr/signalement-tique/" TargetMode="External"/><Relationship Id="rId5" Type="http://schemas.openxmlformats.org/officeDocument/2006/relationships/hyperlink" Target="http://presse.inra.fr/Communiques-de-presse/Signalement-Tique" TargetMode="External"/><Relationship Id="rId10" Type="http://schemas.openxmlformats.org/officeDocument/2006/relationships/hyperlink" Target="https://darksky.net/dev/docs" TargetMode="External"/><Relationship Id="rId4" Type="http://schemas.openxmlformats.org/officeDocument/2006/relationships/hyperlink" Target="https://www.citique.fr/" TargetMode="External"/><Relationship Id="rId9" Type="http://schemas.openxmlformats.org/officeDocument/2006/relationships/hyperlink" Target="https://www.citique.fr/telechargements/download-info/formulaire-papier-signaler-une-et-envoyer-une-piqure-de-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215CD-2B5C-4659-9AAF-348415512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18067</Words>
  <Characters>99373</Characters>
  <Application>Microsoft Office Word</Application>
  <DocSecurity>0</DocSecurity>
  <Lines>828</Lines>
  <Paragraphs>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Godard</cp:lastModifiedBy>
  <cp:revision>29</cp:revision>
  <dcterms:created xsi:type="dcterms:W3CDTF">2020-04-14T16:24:00Z</dcterms:created>
  <dcterms:modified xsi:type="dcterms:W3CDTF">2020-04-28T17:56:00Z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id="SoDfHmjL"/&gt;&lt;style id="http://www.zotero.org/styles/annals-of-the-association-of-american-geographers" hasBibliography="1" bibliographyStyleHasBeenSet="0"/&gt;&lt;prefs&gt;&lt;pref name="fieldType" value="Fie</vt:lpwstr>
  </property>
  <property fmtid="{D5CDD505-2E9C-101B-9397-08002B2CF9AE}" pid="3" name="ZOTERO_PREF_2">
    <vt:lpwstr>ld"/&gt;&lt;/prefs&gt;&lt;/data&gt;</vt:lpwstr>
  </property>
</Properties>
</file>